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8A879" w14:textId="181D58E8" w:rsidR="00CA406F" w:rsidRDefault="00404C97" w:rsidP="00CA406F">
      <w:pPr>
        <w:pStyle w:val="ListParagraph"/>
        <w:spacing w:after="0"/>
        <w:ind w:left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 w:cs="Arial"/>
          <w:b/>
          <w:bCs/>
          <w:sz w:val="28"/>
          <w:szCs w:val="28"/>
        </w:rPr>
        <w:t>G. Divyabharathi</w:t>
      </w:r>
    </w:p>
    <w:p w14:paraId="7ED4103B" w14:textId="3901E0E4" w:rsidR="00CA406F" w:rsidRPr="00B97B6A" w:rsidRDefault="00CA2237" w:rsidP="00CA406F">
      <w:pPr>
        <w:pStyle w:val="Default"/>
        <w:jc w:val="center"/>
        <w:rPr>
          <w:rFonts w:ascii="Cambria" w:hAnsi="Cambria"/>
          <w:sz w:val="20"/>
          <w:szCs w:val="20"/>
        </w:rPr>
      </w:pPr>
      <w:r w:rsidRPr="00B97B6A">
        <w:rPr>
          <w:rFonts w:ascii="Cambria" w:hAnsi="Cambria"/>
          <w:sz w:val="20"/>
          <w:szCs w:val="20"/>
        </w:rPr>
        <w:t>221, A</w:t>
      </w:r>
      <w:r w:rsidR="00B97B6A" w:rsidRPr="00B97B6A">
        <w:rPr>
          <w:rFonts w:ascii="Cambria" w:hAnsi="Cambria"/>
          <w:sz w:val="20"/>
          <w:szCs w:val="20"/>
        </w:rPr>
        <w:t xml:space="preserve">-1   Alagai Nagar, Rajapalayam - </w:t>
      </w:r>
      <w:r w:rsidRPr="00B97B6A">
        <w:rPr>
          <w:rFonts w:ascii="Cambria" w:hAnsi="Cambria"/>
          <w:sz w:val="20"/>
          <w:szCs w:val="20"/>
        </w:rPr>
        <w:t>626117 |</w:t>
      </w:r>
      <w:r w:rsidR="00CA406F" w:rsidRPr="00B97B6A">
        <w:rPr>
          <w:rFonts w:ascii="Cambria" w:hAnsi="Cambria" w:cs="Arial"/>
          <w:color w:val="00000A"/>
          <w:sz w:val="20"/>
          <w:szCs w:val="20"/>
        </w:rPr>
        <w:t xml:space="preserve"> </w:t>
      </w:r>
      <w:r w:rsidR="00B97B6A" w:rsidRPr="00B97B6A">
        <w:rPr>
          <w:rFonts w:ascii="Cambria" w:hAnsi="Cambria"/>
          <w:sz w:val="20"/>
          <w:szCs w:val="20"/>
        </w:rPr>
        <w:t>divyabharathiganeshan@gmail.com</w:t>
      </w:r>
      <w:r w:rsidR="00B97B6A" w:rsidRPr="00B97B6A">
        <w:rPr>
          <w:rFonts w:ascii="Cambria" w:hAnsi="Cambria" w:cs="Arial"/>
          <w:color w:val="00000A"/>
          <w:sz w:val="20"/>
          <w:szCs w:val="20"/>
        </w:rPr>
        <w:t xml:space="preserve"> </w:t>
      </w:r>
      <w:r w:rsidR="00CA406F" w:rsidRPr="00B97B6A">
        <w:rPr>
          <w:rFonts w:ascii="Cambria" w:hAnsi="Cambria" w:cs="Arial"/>
          <w:color w:val="00000A"/>
          <w:sz w:val="20"/>
          <w:szCs w:val="20"/>
        </w:rPr>
        <w:t xml:space="preserve">| </w:t>
      </w:r>
      <w:r w:rsidR="00052710" w:rsidRPr="00B97B6A">
        <w:rPr>
          <w:rFonts w:ascii="Cambria" w:hAnsi="Cambria"/>
          <w:sz w:val="20"/>
          <w:szCs w:val="20"/>
        </w:rPr>
        <w:t>8220465273</w:t>
      </w:r>
    </w:p>
    <w:p w14:paraId="287FA551" w14:textId="77777777" w:rsidR="00CA406F" w:rsidRDefault="00CA406F" w:rsidP="00CA406F">
      <w:pPr>
        <w:pStyle w:val="Default"/>
        <w:jc w:val="both"/>
        <w:rPr>
          <w:rFonts w:ascii="Cambria" w:hAnsi="Cambria" w:cs="Arial"/>
          <w:color w:val="00000A"/>
          <w:sz w:val="20"/>
          <w:szCs w:val="20"/>
        </w:rPr>
      </w:pPr>
    </w:p>
    <w:p w14:paraId="43F5CDE5" w14:textId="77777777" w:rsidR="00CA406F" w:rsidRDefault="00CA406F" w:rsidP="00CA406F">
      <w:pPr>
        <w:pStyle w:val="Default"/>
        <w:jc w:val="both"/>
      </w:pPr>
      <w:r>
        <w:rPr>
          <w:rFonts w:ascii="Cambria" w:hAnsi="Cambria" w:cs="Arial"/>
          <w:b/>
          <w:bCs/>
          <w:color w:val="00000A"/>
          <w:sz w:val="20"/>
          <w:szCs w:val="20"/>
        </w:rPr>
        <w:t>OBJECTIVE</w:t>
      </w:r>
    </w:p>
    <w:p w14:paraId="37167194" w14:textId="77777777" w:rsidR="00052710" w:rsidRPr="00052710" w:rsidRDefault="00052710" w:rsidP="00052710">
      <w:pPr>
        <w:pStyle w:val="Spacer"/>
        <w:jc w:val="both"/>
        <w:rPr>
          <w:rFonts w:ascii="Cambria" w:hAnsi="Cambria"/>
          <w:sz w:val="20"/>
          <w:szCs w:val="20"/>
        </w:rPr>
      </w:pPr>
      <w:r w:rsidRPr="00052710">
        <w:rPr>
          <w:rFonts w:ascii="Cambria" w:hAnsi="Cambria"/>
          <w:sz w:val="20"/>
          <w:szCs w:val="20"/>
        </w:rPr>
        <w:t xml:space="preserve">An Information security professional with over 2.9 years of progressive experience in managing secure IT operations within complex working environments. </w:t>
      </w:r>
    </w:p>
    <w:p w14:paraId="73100C6F" w14:textId="77777777" w:rsidR="00052710" w:rsidRPr="00052710" w:rsidRDefault="00052710" w:rsidP="00052710">
      <w:pPr>
        <w:pStyle w:val="Spacer"/>
        <w:jc w:val="both"/>
        <w:rPr>
          <w:rFonts w:ascii="Cambria" w:hAnsi="Cambria"/>
          <w:sz w:val="20"/>
          <w:szCs w:val="20"/>
        </w:rPr>
      </w:pPr>
    </w:p>
    <w:p w14:paraId="49B9FE14" w14:textId="77777777" w:rsidR="00052710" w:rsidRPr="00052710" w:rsidRDefault="00052710" w:rsidP="00052710">
      <w:pPr>
        <w:pStyle w:val="Spacer"/>
        <w:jc w:val="both"/>
        <w:rPr>
          <w:rFonts w:ascii="Cambria" w:hAnsi="Cambria"/>
          <w:sz w:val="20"/>
          <w:szCs w:val="20"/>
        </w:rPr>
      </w:pPr>
      <w:r w:rsidRPr="00052710">
        <w:rPr>
          <w:rFonts w:ascii="Cambria" w:hAnsi="Cambria"/>
          <w:sz w:val="20"/>
          <w:szCs w:val="20"/>
        </w:rPr>
        <w:t>An understanding, innovative individual who multi-tasks and has an excellent sense of teamwork to get results by instilling commitment, trust, fairness, and loyalty. Strengths include solid communication and problem-solving skills.</w:t>
      </w:r>
    </w:p>
    <w:p w14:paraId="44BE237F" w14:textId="77777777" w:rsidR="00CA406F" w:rsidRPr="00F94A29" w:rsidRDefault="00CA406F" w:rsidP="00CA406F">
      <w:pPr>
        <w:pStyle w:val="Default"/>
        <w:jc w:val="both"/>
        <w:rPr>
          <w:rFonts w:ascii="Cambria" w:hAnsi="Cambria" w:cs="Arial"/>
          <w:color w:val="00000A"/>
          <w:sz w:val="20"/>
          <w:szCs w:val="20"/>
        </w:rPr>
      </w:pPr>
    </w:p>
    <w:p w14:paraId="4D64AB55" w14:textId="77777777" w:rsidR="00CA406F" w:rsidRDefault="00CA406F" w:rsidP="00CA406F">
      <w:pPr>
        <w:pStyle w:val="Defaul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 w:cs="Arial"/>
          <w:b/>
          <w:bCs/>
          <w:color w:val="00000A"/>
          <w:sz w:val="20"/>
          <w:szCs w:val="20"/>
        </w:rPr>
        <w:t xml:space="preserve">EDUCATION </w:t>
      </w:r>
    </w:p>
    <w:p w14:paraId="2A0DC0CF" w14:textId="77777777" w:rsidR="00CA406F" w:rsidRDefault="00CA406F" w:rsidP="00CA406F">
      <w:pPr>
        <w:pStyle w:val="Defaul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 w:cs="Arial"/>
          <w:b/>
          <w:bCs/>
          <w:color w:val="00000A"/>
          <w:sz w:val="20"/>
          <w:szCs w:val="20"/>
        </w:rPr>
        <w:t>B. Tech Computer Science &amp; Engineering</w:t>
      </w:r>
    </w:p>
    <w:p w14:paraId="66BE4A29" w14:textId="5B330215" w:rsidR="00CA406F" w:rsidRDefault="0026516B" w:rsidP="00CA406F">
      <w:pPr>
        <w:pStyle w:val="Default"/>
        <w:jc w:val="both"/>
      </w:pPr>
      <w:r>
        <w:rPr>
          <w:rFonts w:ascii="Cambria" w:hAnsi="Cambria" w:cs="Arial"/>
          <w:b/>
          <w:bCs/>
          <w:color w:val="00000A"/>
          <w:sz w:val="20"/>
          <w:szCs w:val="20"/>
        </w:rPr>
        <w:t xml:space="preserve">Diploma, </w:t>
      </w:r>
      <w:r w:rsidRPr="00600594">
        <w:rPr>
          <w:rFonts w:ascii="Cambria" w:hAnsi="Cambria" w:cs="Arial"/>
          <w:bCs/>
          <w:color w:val="00000A"/>
          <w:sz w:val="20"/>
          <w:szCs w:val="20"/>
        </w:rPr>
        <w:t>Kailasalingam</w:t>
      </w:r>
      <w:r w:rsidR="002506CB" w:rsidRPr="002506CB">
        <w:rPr>
          <w:rFonts w:ascii="Cambria" w:hAnsi="Cambria" w:cs="Arial"/>
          <w:bCs/>
          <w:color w:val="00000A"/>
          <w:sz w:val="20"/>
          <w:szCs w:val="20"/>
        </w:rPr>
        <w:t xml:space="preserve"> Polytechnic college</w:t>
      </w:r>
      <w:r w:rsidR="00600594">
        <w:rPr>
          <w:rFonts w:ascii="Cambria" w:hAnsi="Cambria" w:cs="Arial"/>
          <w:color w:val="00000A"/>
          <w:sz w:val="20"/>
          <w:szCs w:val="20"/>
        </w:rPr>
        <w:tab/>
      </w:r>
      <w:r w:rsidR="00600594">
        <w:rPr>
          <w:rFonts w:ascii="Cambria" w:hAnsi="Cambria" w:cs="Arial"/>
          <w:color w:val="00000A"/>
          <w:sz w:val="20"/>
          <w:szCs w:val="20"/>
        </w:rPr>
        <w:tab/>
        <w:t xml:space="preserve"> </w:t>
      </w:r>
      <w:r w:rsidR="00600594">
        <w:rPr>
          <w:rFonts w:ascii="Cambria" w:hAnsi="Cambria" w:cs="Arial"/>
          <w:color w:val="00000A"/>
          <w:sz w:val="20"/>
          <w:szCs w:val="20"/>
        </w:rPr>
        <w:tab/>
        <w:t>84</w:t>
      </w:r>
      <w:r w:rsidR="00CA406F">
        <w:rPr>
          <w:rFonts w:ascii="Cambria" w:hAnsi="Cambria" w:cs="Arial"/>
          <w:color w:val="00000A"/>
          <w:sz w:val="20"/>
          <w:szCs w:val="20"/>
        </w:rPr>
        <w:t>%</w:t>
      </w:r>
      <w:r w:rsidR="00CA406F">
        <w:rPr>
          <w:rFonts w:ascii="Cambria" w:hAnsi="Cambria" w:cs="Arial"/>
          <w:color w:val="00000A"/>
          <w:sz w:val="20"/>
          <w:szCs w:val="20"/>
        </w:rPr>
        <w:tab/>
      </w:r>
      <w:r w:rsidR="00CA406F">
        <w:rPr>
          <w:rFonts w:ascii="Cambria" w:hAnsi="Cambria" w:cs="Arial"/>
          <w:color w:val="00000A"/>
          <w:sz w:val="20"/>
          <w:szCs w:val="20"/>
        </w:rPr>
        <w:tab/>
      </w:r>
      <w:r w:rsidR="00CA406F">
        <w:rPr>
          <w:rFonts w:ascii="Cambria" w:hAnsi="Cambria" w:cs="Arial"/>
          <w:color w:val="00000A"/>
          <w:sz w:val="20"/>
          <w:szCs w:val="20"/>
        </w:rPr>
        <w:tab/>
      </w:r>
      <w:r w:rsidR="00CA406F" w:rsidRPr="007B7B3A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>Apr 2015</w:t>
      </w:r>
    </w:p>
    <w:p w14:paraId="2D2FE648" w14:textId="0CBB6290" w:rsidR="00CA406F" w:rsidRDefault="00CA406F" w:rsidP="00CA406F">
      <w:pPr>
        <w:pStyle w:val="Defaul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 w:cs="Arial"/>
          <w:b/>
          <w:bCs/>
          <w:color w:val="00000A"/>
          <w:sz w:val="20"/>
          <w:szCs w:val="20"/>
        </w:rPr>
        <w:t>10</w:t>
      </w:r>
      <w:r>
        <w:rPr>
          <w:rFonts w:ascii="Cambria" w:hAnsi="Cambria" w:cs="Arial"/>
          <w:b/>
          <w:bCs/>
          <w:color w:val="00000A"/>
          <w:sz w:val="20"/>
          <w:szCs w:val="20"/>
          <w:vertAlign w:val="superscript"/>
        </w:rPr>
        <w:t>th</w:t>
      </w:r>
      <w:r>
        <w:rPr>
          <w:rFonts w:ascii="Cambria" w:hAnsi="Cambria" w:cs="Arial"/>
          <w:b/>
          <w:bCs/>
          <w:color w:val="00000A"/>
          <w:sz w:val="20"/>
          <w:szCs w:val="20"/>
        </w:rPr>
        <w:t xml:space="preserve"> grade,</w:t>
      </w:r>
      <w:r w:rsidR="000F78B6">
        <w:rPr>
          <w:rFonts w:ascii="Cambria" w:hAnsi="Cambria" w:cs="Arial"/>
          <w:b/>
          <w:bCs/>
          <w:color w:val="00000A"/>
          <w:sz w:val="20"/>
          <w:szCs w:val="20"/>
        </w:rPr>
        <w:t xml:space="preserve"> </w:t>
      </w:r>
      <w:r w:rsidR="000F78B6">
        <w:rPr>
          <w:rFonts w:ascii="Cambria" w:hAnsi="Cambria" w:cs="Arial"/>
          <w:color w:val="00000A"/>
          <w:sz w:val="20"/>
          <w:szCs w:val="20"/>
        </w:rPr>
        <w:t>Sri Rao Bahadur A.K.D.R Girls high’s school</w:t>
      </w:r>
      <w:r>
        <w:rPr>
          <w:rFonts w:ascii="Cambria" w:hAnsi="Cambria" w:cs="Arial"/>
          <w:color w:val="00000A"/>
          <w:sz w:val="20"/>
          <w:szCs w:val="20"/>
        </w:rPr>
        <w:tab/>
      </w:r>
      <w:r>
        <w:rPr>
          <w:rFonts w:ascii="Cambria" w:hAnsi="Cambria" w:cs="Arial"/>
          <w:color w:val="00000A"/>
          <w:sz w:val="20"/>
          <w:szCs w:val="20"/>
        </w:rPr>
        <w:tab/>
      </w:r>
      <w:r w:rsidR="00451F77">
        <w:rPr>
          <w:rFonts w:ascii="Cambria" w:hAnsi="Cambria" w:cs="Arial"/>
          <w:color w:val="00000A"/>
          <w:sz w:val="20"/>
          <w:szCs w:val="20"/>
        </w:rPr>
        <w:t>77%</w:t>
      </w:r>
      <w:r>
        <w:rPr>
          <w:rFonts w:ascii="Cambria" w:hAnsi="Cambria" w:cs="Arial"/>
          <w:color w:val="00000A"/>
          <w:sz w:val="20"/>
          <w:szCs w:val="20"/>
        </w:rPr>
        <w:tab/>
      </w:r>
      <w:r>
        <w:rPr>
          <w:rFonts w:ascii="Cambria" w:hAnsi="Cambria" w:cs="Arial"/>
          <w:color w:val="00000A"/>
          <w:sz w:val="20"/>
          <w:szCs w:val="20"/>
        </w:rPr>
        <w:tab/>
      </w:r>
      <w:r w:rsidR="000F78B6">
        <w:rPr>
          <w:rFonts w:ascii="Cambria" w:hAnsi="Cambria" w:cs="Arial"/>
          <w:color w:val="00000A"/>
          <w:sz w:val="20"/>
          <w:szCs w:val="20"/>
        </w:rPr>
        <w:tab/>
      </w:r>
      <w:r w:rsidRPr="007B7B3A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>Apr 2013</w:t>
      </w:r>
      <w:r>
        <w:rPr>
          <w:rFonts w:ascii="Cambria" w:hAnsi="Cambria" w:cs="Arial"/>
          <w:b/>
          <w:bCs/>
          <w:color w:val="00000A"/>
          <w:sz w:val="20"/>
          <w:szCs w:val="20"/>
        </w:rPr>
        <w:t xml:space="preserve"> </w:t>
      </w:r>
      <w:r>
        <w:rPr>
          <w:rFonts w:ascii="Cambria" w:hAnsi="Cambria" w:cs="Arial"/>
          <w:color w:val="00000A"/>
          <w:sz w:val="20"/>
          <w:szCs w:val="20"/>
        </w:rPr>
        <w:t xml:space="preserve">                                 </w:t>
      </w:r>
    </w:p>
    <w:p w14:paraId="21A21467" w14:textId="77777777" w:rsidR="00CA406F" w:rsidRDefault="00CA406F" w:rsidP="00CA406F">
      <w:pPr>
        <w:pStyle w:val="Default"/>
        <w:jc w:val="both"/>
        <w:rPr>
          <w:rFonts w:ascii="Cambria" w:hAnsi="Cambria" w:cs="Arial"/>
          <w:b/>
          <w:sz w:val="20"/>
          <w:szCs w:val="20"/>
        </w:rPr>
      </w:pPr>
    </w:p>
    <w:p w14:paraId="61F56864" w14:textId="08AE480A" w:rsidR="00CA406F" w:rsidRDefault="00CA406F" w:rsidP="00CA406F">
      <w:pPr>
        <w:pStyle w:val="Default"/>
        <w:jc w:val="both"/>
      </w:pPr>
      <w:r>
        <w:rPr>
          <w:rFonts w:ascii="Cambria" w:hAnsi="Cambria" w:cs="Arial"/>
          <w:b/>
          <w:sz w:val="20"/>
          <w:szCs w:val="20"/>
        </w:rPr>
        <w:t>RESEARCH INTERESTS</w:t>
      </w:r>
      <w:r>
        <w:rPr>
          <w:rFonts w:ascii="Cambria" w:hAnsi="Cambria" w:cs="Arial"/>
          <w:b/>
          <w:color w:val="00000A"/>
          <w:sz w:val="20"/>
          <w:szCs w:val="20"/>
        </w:rPr>
        <w:t xml:space="preserve"> -</w:t>
      </w:r>
      <w:r>
        <w:rPr>
          <w:rFonts w:ascii="Cambria" w:hAnsi="Cambria" w:cs="Arial"/>
          <w:b/>
          <w:sz w:val="20"/>
          <w:szCs w:val="20"/>
        </w:rPr>
        <w:t xml:space="preserve"> </w:t>
      </w:r>
      <w:r>
        <w:rPr>
          <w:rFonts w:ascii="Cambria" w:hAnsi="Cambria" w:cs="Arial"/>
          <w:sz w:val="20"/>
          <w:szCs w:val="20"/>
        </w:rPr>
        <w:t>Cyber Security &amp; Pe</w:t>
      </w:r>
      <w:r w:rsidR="00AE1233">
        <w:rPr>
          <w:rFonts w:ascii="Cambria" w:hAnsi="Cambria" w:cs="Arial"/>
          <w:sz w:val="20"/>
          <w:szCs w:val="20"/>
        </w:rPr>
        <w:t>netration Testing, Networking.</w:t>
      </w:r>
    </w:p>
    <w:p w14:paraId="3119068C" w14:textId="782C0AAB" w:rsidR="00F82EAF" w:rsidRDefault="00F82EAF" w:rsidP="00CA406F">
      <w:pPr>
        <w:pStyle w:val="Default"/>
        <w:jc w:val="both"/>
        <w:rPr>
          <w:rFonts w:ascii="Cambria" w:hAnsi="Cambria" w:cs="Arial"/>
          <w:b/>
          <w:color w:val="00000A"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COURSE</w:t>
      </w:r>
      <w:r w:rsidR="00CA406F">
        <w:rPr>
          <w:rFonts w:ascii="Cambria" w:hAnsi="Cambria" w:cs="Arial"/>
          <w:b/>
          <w:sz w:val="20"/>
          <w:szCs w:val="20"/>
        </w:rPr>
        <w:t xml:space="preserve"> TAKEN</w:t>
      </w:r>
      <w:r w:rsidR="00CA406F">
        <w:rPr>
          <w:rFonts w:ascii="Cambria" w:hAnsi="Cambria" w:cs="Arial"/>
          <w:b/>
          <w:color w:val="00000A"/>
          <w:sz w:val="20"/>
          <w:szCs w:val="20"/>
        </w:rPr>
        <w:t xml:space="preserve"> </w:t>
      </w:r>
      <w:r>
        <w:rPr>
          <w:rFonts w:ascii="Cambria" w:hAnsi="Cambria" w:cs="Arial"/>
          <w:b/>
          <w:color w:val="00000A"/>
          <w:sz w:val="20"/>
          <w:szCs w:val="20"/>
        </w:rPr>
        <w:t>–</w:t>
      </w:r>
      <w:r w:rsidR="00CA406F">
        <w:rPr>
          <w:rFonts w:ascii="Cambria" w:hAnsi="Cambria" w:cs="Arial"/>
          <w:b/>
          <w:color w:val="00000A"/>
          <w:sz w:val="20"/>
          <w:szCs w:val="20"/>
        </w:rPr>
        <w:t xml:space="preserve"> </w:t>
      </w:r>
    </w:p>
    <w:p w14:paraId="47D4AD7D" w14:textId="250C83A1" w:rsidR="00CA406F" w:rsidRPr="00F82EAF" w:rsidRDefault="00F82EAF" w:rsidP="00F82EAF">
      <w:pPr>
        <w:pStyle w:val="Default"/>
        <w:numPr>
          <w:ilvl w:val="0"/>
          <w:numId w:val="2"/>
        </w:numPr>
        <w:jc w:val="both"/>
        <w:rPr>
          <w:rFonts w:ascii="Cambria" w:hAnsi="Cambria" w:cs="Arial"/>
          <w:b/>
          <w:bCs/>
          <w:color w:val="00000A"/>
          <w:sz w:val="20"/>
          <w:szCs w:val="20"/>
        </w:rPr>
      </w:pPr>
      <w:r>
        <w:rPr>
          <w:rFonts w:ascii="Cambria" w:hAnsi="Cambria" w:cs="Arial"/>
          <w:bCs/>
          <w:color w:val="00000A"/>
          <w:sz w:val="20"/>
          <w:szCs w:val="20"/>
        </w:rPr>
        <w:t>CCNA</w:t>
      </w:r>
    </w:p>
    <w:p w14:paraId="6C228197" w14:textId="7121847D" w:rsidR="00F82EAF" w:rsidRPr="00F82EAF" w:rsidRDefault="00136271" w:rsidP="00F82EAF">
      <w:pPr>
        <w:pStyle w:val="Default"/>
        <w:numPr>
          <w:ilvl w:val="0"/>
          <w:numId w:val="2"/>
        </w:numPr>
        <w:jc w:val="both"/>
        <w:rPr>
          <w:rFonts w:ascii="Cambria" w:hAnsi="Cambria" w:cs="Arial"/>
          <w:b/>
          <w:bCs/>
          <w:color w:val="00000A"/>
          <w:sz w:val="20"/>
          <w:szCs w:val="20"/>
        </w:rPr>
      </w:pPr>
      <w:r>
        <w:rPr>
          <w:rFonts w:ascii="Cambria" w:hAnsi="Cambria" w:cs="Arial"/>
          <w:bCs/>
          <w:color w:val="00000A"/>
          <w:sz w:val="20"/>
          <w:szCs w:val="20"/>
        </w:rPr>
        <w:t>CompTIA</w:t>
      </w:r>
      <w:r w:rsidR="00F82EAF">
        <w:rPr>
          <w:rFonts w:ascii="Cambria" w:hAnsi="Cambria" w:cs="Arial"/>
          <w:bCs/>
          <w:color w:val="00000A"/>
          <w:sz w:val="20"/>
          <w:szCs w:val="20"/>
        </w:rPr>
        <w:t xml:space="preserve"> </w:t>
      </w:r>
      <w:r>
        <w:rPr>
          <w:rFonts w:ascii="Cambria" w:hAnsi="Cambria" w:cs="Arial"/>
          <w:bCs/>
          <w:color w:val="00000A"/>
          <w:sz w:val="20"/>
          <w:szCs w:val="20"/>
        </w:rPr>
        <w:t>Security</w:t>
      </w:r>
      <w:r w:rsidR="00F82EAF">
        <w:rPr>
          <w:rFonts w:ascii="Cambria" w:hAnsi="Cambria" w:cs="Arial"/>
          <w:bCs/>
          <w:color w:val="00000A"/>
          <w:sz w:val="20"/>
          <w:szCs w:val="20"/>
        </w:rPr>
        <w:t xml:space="preserve"> Plus</w:t>
      </w:r>
    </w:p>
    <w:p w14:paraId="048091DB" w14:textId="3CAC406D" w:rsidR="00F82EAF" w:rsidRPr="00F82EAF" w:rsidRDefault="00F82EAF" w:rsidP="00F82EAF">
      <w:pPr>
        <w:pStyle w:val="Default"/>
        <w:numPr>
          <w:ilvl w:val="0"/>
          <w:numId w:val="2"/>
        </w:numPr>
        <w:jc w:val="both"/>
        <w:rPr>
          <w:rFonts w:ascii="Cambria" w:hAnsi="Cambria" w:cs="Arial"/>
          <w:b/>
          <w:bCs/>
          <w:color w:val="00000A"/>
          <w:sz w:val="20"/>
          <w:szCs w:val="20"/>
        </w:rPr>
      </w:pPr>
      <w:r>
        <w:rPr>
          <w:rFonts w:ascii="Cambria" w:hAnsi="Cambria" w:cs="Arial"/>
          <w:bCs/>
          <w:color w:val="00000A"/>
          <w:sz w:val="20"/>
          <w:szCs w:val="20"/>
        </w:rPr>
        <w:t xml:space="preserve">Ethical hacking </w:t>
      </w:r>
      <w:r w:rsidR="00136271">
        <w:rPr>
          <w:rFonts w:ascii="Cambria" w:hAnsi="Cambria" w:cs="Arial"/>
          <w:bCs/>
          <w:color w:val="00000A"/>
          <w:sz w:val="20"/>
          <w:szCs w:val="20"/>
        </w:rPr>
        <w:t>Beginner</w:t>
      </w:r>
      <w:r>
        <w:rPr>
          <w:rFonts w:ascii="Cambria" w:hAnsi="Cambria" w:cs="Arial"/>
          <w:bCs/>
          <w:color w:val="00000A"/>
          <w:sz w:val="20"/>
          <w:szCs w:val="20"/>
        </w:rPr>
        <w:t xml:space="preserve"> </w:t>
      </w:r>
      <w:r w:rsidR="00136271">
        <w:rPr>
          <w:rFonts w:ascii="Cambria" w:hAnsi="Cambria" w:cs="Arial"/>
          <w:bCs/>
          <w:color w:val="00000A"/>
          <w:sz w:val="20"/>
          <w:szCs w:val="20"/>
        </w:rPr>
        <w:t>Course</w:t>
      </w:r>
      <w:r>
        <w:rPr>
          <w:rFonts w:ascii="Cambria" w:hAnsi="Cambria" w:cs="Arial"/>
          <w:bCs/>
          <w:color w:val="00000A"/>
          <w:sz w:val="20"/>
          <w:szCs w:val="20"/>
        </w:rPr>
        <w:t xml:space="preserve"> </w:t>
      </w:r>
    </w:p>
    <w:p w14:paraId="61971865" w14:textId="425626D8" w:rsidR="00F82EAF" w:rsidRPr="00F94A29" w:rsidRDefault="00F82EAF" w:rsidP="00F82EAF">
      <w:pPr>
        <w:pStyle w:val="Default"/>
        <w:numPr>
          <w:ilvl w:val="0"/>
          <w:numId w:val="2"/>
        </w:numPr>
        <w:jc w:val="both"/>
        <w:rPr>
          <w:rFonts w:ascii="Cambria" w:hAnsi="Cambria" w:cs="Arial"/>
          <w:b/>
          <w:bCs/>
          <w:color w:val="00000A"/>
          <w:sz w:val="20"/>
          <w:szCs w:val="20"/>
        </w:rPr>
      </w:pPr>
      <w:r>
        <w:rPr>
          <w:rFonts w:ascii="Cambria" w:hAnsi="Cambria" w:cs="Arial"/>
          <w:bCs/>
          <w:color w:val="00000A"/>
          <w:sz w:val="20"/>
          <w:szCs w:val="20"/>
        </w:rPr>
        <w:t xml:space="preserve">Networking a </w:t>
      </w:r>
      <w:r w:rsidR="00136271">
        <w:rPr>
          <w:rFonts w:ascii="Cambria" w:hAnsi="Cambria" w:cs="Arial"/>
          <w:bCs/>
          <w:color w:val="00000A"/>
          <w:sz w:val="20"/>
          <w:szCs w:val="20"/>
        </w:rPr>
        <w:t>Beginner</w:t>
      </w:r>
      <w:r>
        <w:rPr>
          <w:rFonts w:ascii="Cambria" w:hAnsi="Cambria" w:cs="Arial"/>
          <w:bCs/>
          <w:color w:val="00000A"/>
          <w:sz w:val="20"/>
          <w:szCs w:val="20"/>
        </w:rPr>
        <w:t xml:space="preserve"> </w:t>
      </w:r>
      <w:r>
        <w:rPr>
          <w:rFonts w:ascii="Cambria" w:hAnsi="Cambria" w:cs="Arial"/>
          <w:bCs/>
          <w:color w:val="00000A"/>
          <w:sz w:val="20"/>
          <w:szCs w:val="20"/>
        </w:rPr>
        <w:t xml:space="preserve">course </w:t>
      </w:r>
    </w:p>
    <w:p w14:paraId="45106A21" w14:textId="3C005A26" w:rsidR="00CA406F" w:rsidRDefault="00CA406F" w:rsidP="00CA406F">
      <w:pPr>
        <w:pStyle w:val="Default"/>
        <w:jc w:val="both"/>
      </w:pPr>
      <w:r>
        <w:rPr>
          <w:rFonts w:ascii="Cambria" w:hAnsi="Cambria"/>
          <w:b/>
          <w:sz w:val="20"/>
          <w:szCs w:val="20"/>
        </w:rPr>
        <w:t>WORK EXPERIENCE</w:t>
      </w:r>
    </w:p>
    <w:p w14:paraId="21C44609" w14:textId="77777777" w:rsidR="00CA406F" w:rsidRDefault="00CA406F" w:rsidP="00CA406F">
      <w:pPr>
        <w:pStyle w:val="Default"/>
        <w:jc w:val="both"/>
        <w:rPr>
          <w:rFonts w:ascii="Cambria" w:hAnsi="Cambria"/>
          <w:b/>
          <w:sz w:val="20"/>
          <w:szCs w:val="20"/>
        </w:rPr>
      </w:pPr>
      <w:r w:rsidRPr="001F4E38">
        <w:rPr>
          <w:rFonts w:ascii="Cambria" w:hAnsi="Cambria"/>
          <w:b/>
          <w:i/>
          <w:sz w:val="20"/>
          <w:szCs w:val="20"/>
          <w:highlight w:val="green"/>
        </w:rPr>
        <w:t>Security Researcher</w:t>
      </w:r>
      <w:r w:rsidRPr="001F4E38">
        <w:rPr>
          <w:rFonts w:ascii="Cambria" w:hAnsi="Cambria"/>
          <w:b/>
          <w:sz w:val="20"/>
          <w:szCs w:val="20"/>
          <w:highlight w:val="green"/>
        </w:rPr>
        <w:t>, Hackerone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  <w:t xml:space="preserve">   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  <w:t xml:space="preserve">     </w:t>
      </w:r>
      <w:r w:rsidRPr="001F4E38">
        <w:rPr>
          <w:rFonts w:ascii="Cambria" w:hAnsi="Cambria"/>
          <w:b/>
          <w:sz w:val="20"/>
          <w:szCs w:val="20"/>
          <w:highlight w:val="yellow"/>
        </w:rPr>
        <w:t>Jun 2019 till date</w:t>
      </w:r>
    </w:p>
    <w:p w14:paraId="1A8BCBA8" w14:textId="376B9E49" w:rsidR="00CA406F" w:rsidRDefault="001F4E38" w:rsidP="00CA406F">
      <w:pPr>
        <w:pStyle w:val="Default"/>
        <w:jc w:val="both"/>
        <w:rPr>
          <w:rFonts w:ascii="Cambria" w:hAnsi="Cambria"/>
          <w:sz w:val="20"/>
          <w:szCs w:val="20"/>
        </w:rPr>
      </w:pPr>
      <w:bookmarkStart w:id="0" w:name="move14534046"/>
      <w:r>
        <w:rPr>
          <w:rFonts w:ascii="Cambria" w:hAnsi="Cambria"/>
          <w:sz w:val="20"/>
          <w:szCs w:val="20"/>
        </w:rPr>
        <w:t xml:space="preserve">Roles: </w:t>
      </w:r>
      <w:r w:rsidR="00764C3B">
        <w:rPr>
          <w:rFonts w:ascii="Cambria" w:hAnsi="Cambria"/>
          <w:sz w:val="20"/>
          <w:szCs w:val="20"/>
        </w:rPr>
        <w:t>done</w:t>
      </w:r>
      <w:r>
        <w:rPr>
          <w:rFonts w:ascii="Cambria" w:hAnsi="Cambria"/>
          <w:sz w:val="20"/>
          <w:szCs w:val="20"/>
        </w:rPr>
        <w:t xml:space="preserve"> in here.</w:t>
      </w:r>
    </w:p>
    <w:bookmarkEnd w:id="0"/>
    <w:p w14:paraId="532EBE79" w14:textId="6697617F" w:rsidR="00CA406F" w:rsidRPr="00EA4A7F" w:rsidRDefault="00CA406F" w:rsidP="00CA406F">
      <w:pPr>
        <w:pStyle w:val="Default"/>
        <w:jc w:val="both"/>
        <w:rPr>
          <w:rFonts w:ascii="Cambria" w:hAnsi="Cambria" w:cs="Arial"/>
          <w:b/>
          <w:bCs/>
          <w:color w:val="00000A"/>
          <w:sz w:val="22"/>
          <w:szCs w:val="20"/>
        </w:rPr>
      </w:pPr>
    </w:p>
    <w:p w14:paraId="2D5ADD51" w14:textId="075517EA" w:rsidR="00674518" w:rsidRPr="00EA4A7F" w:rsidRDefault="00EA4A7F" w:rsidP="00674518">
      <w:pPr>
        <w:pStyle w:val="Default"/>
        <w:jc w:val="both"/>
        <w:rPr>
          <w:rFonts w:ascii="Cambria" w:hAnsi="Cambria" w:cs="Arial"/>
          <w:b/>
          <w:bCs/>
          <w:color w:val="00000A"/>
          <w:sz w:val="20"/>
          <w:szCs w:val="20"/>
        </w:rPr>
      </w:pPr>
      <w:commentRangeStart w:id="1"/>
      <w:r w:rsidRPr="00EA4A7F">
        <w:rPr>
          <w:rFonts w:ascii="Cambria" w:hAnsi="Cambria" w:cs="Arial"/>
          <w:b/>
          <w:bCs/>
          <w:color w:val="00000A"/>
          <w:sz w:val="20"/>
          <w:szCs w:val="20"/>
        </w:rPr>
        <w:t>RESPONSIBILITIES</w:t>
      </w:r>
      <w:commentRangeEnd w:id="1"/>
      <w:r w:rsidR="00F51101">
        <w:rPr>
          <w:rStyle w:val="CommentReference"/>
          <w:rFonts w:ascii="Liberation Serif" w:eastAsia="Arial Unicode MS" w:hAnsi="Liberation Serif" w:cs="Mangal"/>
          <w:color w:val="00000A"/>
          <w:kern w:val="2"/>
          <w:lang w:val="en-IN" w:eastAsia="zh-CN" w:bidi="hi-IN"/>
        </w:rPr>
        <w:commentReference w:id="1"/>
      </w:r>
      <w:r w:rsidR="0073356E">
        <w:rPr>
          <w:rFonts w:ascii="Cambria" w:hAnsi="Cambria" w:cs="Arial"/>
          <w:b/>
          <w:bCs/>
          <w:color w:val="00000A"/>
          <w:sz w:val="20"/>
          <w:szCs w:val="20"/>
        </w:rPr>
        <w:t>:</w:t>
      </w:r>
    </w:p>
    <w:p w14:paraId="11E94239" w14:textId="77777777" w:rsidR="00674518" w:rsidRDefault="00674518" w:rsidP="00674518">
      <w:pPr>
        <w:pStyle w:val="Spacer"/>
      </w:pPr>
    </w:p>
    <w:p w14:paraId="3C9E375C" w14:textId="77777777" w:rsidR="00674518" w:rsidRPr="00674518" w:rsidRDefault="00674518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674518">
        <w:rPr>
          <w:rFonts w:ascii="Cambria" w:hAnsi="Cambria"/>
          <w:sz w:val="20"/>
          <w:szCs w:val="20"/>
        </w:rPr>
        <w:t>Responsible for providing 24 X 7 Internet Security Surveillance</w:t>
      </w:r>
    </w:p>
    <w:p w14:paraId="1CBE962C" w14:textId="77777777" w:rsidR="00674518" w:rsidRPr="00674518" w:rsidRDefault="00674518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674518">
        <w:rPr>
          <w:rFonts w:ascii="Cambria" w:hAnsi="Cambria"/>
          <w:sz w:val="20"/>
          <w:szCs w:val="20"/>
        </w:rPr>
        <w:t>Handles the tasks of diagnosing and resolving technical problems in internal resources</w:t>
      </w:r>
    </w:p>
    <w:p w14:paraId="5693CFFA" w14:textId="77777777" w:rsidR="00674518" w:rsidRPr="00674518" w:rsidRDefault="00674518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674518">
        <w:rPr>
          <w:rFonts w:ascii="Cambria" w:hAnsi="Cambria"/>
          <w:sz w:val="20"/>
          <w:szCs w:val="20"/>
        </w:rPr>
        <w:t>Plans as well as prepares detail practices and procedures on various technical processes</w:t>
      </w:r>
    </w:p>
    <w:p w14:paraId="7F9E9A49" w14:textId="77777777" w:rsidR="00674518" w:rsidRPr="00674518" w:rsidRDefault="00674518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674518">
        <w:rPr>
          <w:rFonts w:ascii="Cambria" w:hAnsi="Cambria"/>
          <w:sz w:val="20"/>
          <w:szCs w:val="20"/>
        </w:rPr>
        <w:t>Designs and configures network security and enterprise network monitoring</w:t>
      </w:r>
    </w:p>
    <w:p w14:paraId="0291D504" w14:textId="77777777" w:rsidR="00674518" w:rsidRPr="00674518" w:rsidRDefault="00674518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674518">
        <w:rPr>
          <w:rFonts w:ascii="Cambria" w:hAnsi="Cambria"/>
          <w:sz w:val="20"/>
          <w:szCs w:val="20"/>
        </w:rPr>
        <w:t>Maintains network security, intrusion detection and virus protection, web Filtering</w:t>
      </w:r>
    </w:p>
    <w:p w14:paraId="2FA59C8C" w14:textId="77777777" w:rsidR="00674518" w:rsidRPr="00674518" w:rsidRDefault="00674518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674518">
        <w:rPr>
          <w:rFonts w:ascii="Cambria" w:hAnsi="Cambria"/>
          <w:sz w:val="20"/>
          <w:szCs w:val="20"/>
        </w:rPr>
        <w:t>Identifies and tests vulnerabilities as well as conducts research in areas of information system and network security</w:t>
      </w:r>
    </w:p>
    <w:p w14:paraId="7F737323" w14:textId="77777777" w:rsidR="00674518" w:rsidRPr="00674518" w:rsidRDefault="00674518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674518">
        <w:rPr>
          <w:rFonts w:ascii="Cambria" w:hAnsi="Cambria"/>
          <w:sz w:val="20"/>
          <w:szCs w:val="20"/>
        </w:rPr>
        <w:t>Analyses security incidents as well as liaise with customers on security instructions</w:t>
      </w:r>
    </w:p>
    <w:p w14:paraId="0B14F31D" w14:textId="77777777" w:rsidR="00674518" w:rsidRPr="00674518" w:rsidRDefault="00674518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674518">
        <w:rPr>
          <w:rFonts w:ascii="Cambria" w:hAnsi="Cambria"/>
          <w:sz w:val="20"/>
          <w:szCs w:val="20"/>
        </w:rPr>
        <w:t>Responsible for providing security support for distributed computer systems</w:t>
      </w:r>
    </w:p>
    <w:p w14:paraId="3DBF5A81" w14:textId="77777777" w:rsidR="00674518" w:rsidRPr="00674518" w:rsidRDefault="00674518" w:rsidP="00674518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674518">
        <w:rPr>
          <w:rFonts w:ascii="Cambria" w:hAnsi="Cambria"/>
          <w:sz w:val="20"/>
          <w:szCs w:val="20"/>
        </w:rPr>
        <w:t>Monitoring and Reporting the ISO 27001, ISO 22301 compliance to the management</w:t>
      </w:r>
    </w:p>
    <w:p w14:paraId="434E028C" w14:textId="0793F944" w:rsidR="00CA406F" w:rsidRDefault="00CA406F" w:rsidP="00CA406F">
      <w:pPr>
        <w:pStyle w:val="Default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 w:cs="Arial"/>
          <w:b/>
          <w:bCs/>
          <w:color w:val="00000A"/>
          <w:sz w:val="20"/>
          <w:szCs w:val="20"/>
        </w:rPr>
        <w:tab/>
      </w:r>
      <w:r>
        <w:rPr>
          <w:rFonts w:ascii="Cambria" w:hAnsi="Cambria" w:cs="Arial"/>
          <w:b/>
          <w:bCs/>
          <w:sz w:val="20"/>
          <w:szCs w:val="20"/>
        </w:rPr>
        <w:tab/>
      </w:r>
      <w:r>
        <w:rPr>
          <w:rFonts w:ascii="Cambria" w:hAnsi="Cambria" w:cs="Arial"/>
          <w:b/>
          <w:bCs/>
          <w:sz w:val="20"/>
          <w:szCs w:val="20"/>
        </w:rPr>
        <w:tab/>
      </w:r>
      <w:r>
        <w:rPr>
          <w:rFonts w:ascii="Cambria" w:hAnsi="Cambria" w:cs="Arial"/>
          <w:b/>
          <w:bCs/>
          <w:sz w:val="20"/>
          <w:szCs w:val="20"/>
        </w:rPr>
        <w:tab/>
      </w:r>
      <w:r>
        <w:rPr>
          <w:rFonts w:ascii="Cambria" w:hAnsi="Cambria" w:cs="Arial"/>
          <w:b/>
          <w:bCs/>
          <w:sz w:val="20"/>
          <w:szCs w:val="20"/>
        </w:rPr>
        <w:tab/>
      </w:r>
      <w:r>
        <w:rPr>
          <w:rFonts w:ascii="Cambria" w:hAnsi="Cambria" w:cs="Arial"/>
          <w:b/>
          <w:bCs/>
          <w:sz w:val="20"/>
          <w:szCs w:val="20"/>
        </w:rPr>
        <w:tab/>
      </w:r>
      <w:r>
        <w:rPr>
          <w:rFonts w:ascii="Cambria" w:hAnsi="Cambria" w:cs="Arial"/>
          <w:b/>
          <w:bCs/>
          <w:sz w:val="20"/>
          <w:szCs w:val="20"/>
        </w:rPr>
        <w:tab/>
        <w:t xml:space="preserve">               </w:t>
      </w:r>
    </w:p>
    <w:p w14:paraId="5B2AFFD9" w14:textId="7AC4CF54" w:rsidR="00CA406F" w:rsidRDefault="00253ACD" w:rsidP="00CA406F">
      <w:pPr>
        <w:pStyle w:val="Default"/>
        <w:jc w:val="both"/>
      </w:pPr>
      <w:r>
        <w:rPr>
          <w:rFonts w:ascii="Cambria" w:hAnsi="Cambria" w:cs="Arial"/>
          <w:b/>
          <w:bCs/>
          <w:color w:val="00000A"/>
          <w:sz w:val="20"/>
          <w:szCs w:val="20"/>
        </w:rPr>
        <w:t xml:space="preserve">ORGANZATIONAL </w:t>
      </w:r>
      <w:r w:rsidR="00CA406F">
        <w:rPr>
          <w:rFonts w:ascii="Cambria" w:hAnsi="Cambria" w:cs="Arial"/>
          <w:b/>
          <w:bCs/>
          <w:color w:val="00000A"/>
          <w:sz w:val="20"/>
          <w:szCs w:val="20"/>
        </w:rPr>
        <w:t>PROJECTS</w:t>
      </w:r>
    </w:p>
    <w:p w14:paraId="1BA611DC" w14:textId="55B989C7" w:rsidR="00CA406F" w:rsidRPr="002915C6" w:rsidRDefault="0077789E" w:rsidP="00CA406F">
      <w:pPr>
        <w:pStyle w:val="Default"/>
        <w:jc w:val="both"/>
        <w:rPr>
          <w:rFonts w:ascii="Cambria" w:hAnsi="Cambria"/>
          <w:b/>
          <w:sz w:val="20"/>
          <w:szCs w:val="20"/>
        </w:rPr>
      </w:pPr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 xml:space="preserve">Check Point Log Monitoring </w:t>
      </w:r>
      <w:r w:rsidR="00253ACD" w:rsidRPr="005F1CF3">
        <w:rPr>
          <w:rFonts w:ascii="Cambria" w:hAnsi="Cambria"/>
          <w:sz w:val="20"/>
          <w:szCs w:val="20"/>
          <w:highlight w:val="yellow"/>
        </w:rPr>
        <w:tab/>
      </w:r>
      <w:r w:rsidR="00253ACD" w:rsidRPr="005F1CF3">
        <w:rPr>
          <w:rFonts w:ascii="Cambria" w:hAnsi="Cambria"/>
          <w:sz w:val="20"/>
          <w:szCs w:val="20"/>
          <w:highlight w:val="yellow"/>
        </w:rPr>
        <w:tab/>
      </w:r>
      <w:r w:rsidR="00253ACD"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commentRangeStart w:id="2"/>
      <w:r w:rsidR="00CA406F"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>May 2018</w:t>
      </w:r>
      <w:commentRangeEnd w:id="2"/>
      <w:r w:rsidRPr="005F1CF3">
        <w:rPr>
          <w:rStyle w:val="CommentReference"/>
          <w:rFonts w:ascii="Liberation Serif" w:eastAsia="Arial Unicode MS" w:hAnsi="Liberation Serif" w:cs="Mangal"/>
          <w:color w:val="00000A"/>
          <w:kern w:val="2"/>
          <w:highlight w:val="yellow"/>
          <w:lang w:val="en-IN" w:eastAsia="zh-CN" w:bidi="hi-IN"/>
        </w:rPr>
        <w:commentReference w:id="2"/>
      </w:r>
    </w:p>
    <w:p w14:paraId="4125314E" w14:textId="0996EA68" w:rsidR="00CA406F" w:rsidRDefault="004E3AA3" w:rsidP="00CA406F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Configured firewall based on policy and rules and Tested the firewall integrity</w:t>
      </w:r>
      <w:r w:rsidR="00CA406F" w:rsidRPr="002915C6">
        <w:rPr>
          <w:rFonts w:ascii="Cambria" w:hAnsi="Cambria"/>
          <w:sz w:val="20"/>
          <w:szCs w:val="20"/>
        </w:rPr>
        <w:t xml:space="preserve"> in a n</w:t>
      </w:r>
      <w:r>
        <w:rPr>
          <w:rFonts w:ascii="Cambria" w:hAnsi="Cambria"/>
          <w:sz w:val="20"/>
          <w:szCs w:val="20"/>
        </w:rPr>
        <w:t>etwork for the policy and rule violation events.</w:t>
      </w:r>
    </w:p>
    <w:p w14:paraId="7DAB5FEF" w14:textId="3627583F" w:rsidR="000477E6" w:rsidRDefault="000477E6" w:rsidP="00CA406F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Monitoring Logs on Firewall using Checkpoint Smart Console R.80. and have reported on critical events.</w:t>
      </w:r>
    </w:p>
    <w:p w14:paraId="6F55040C" w14:textId="6FA04E79" w:rsidR="005F1CF3" w:rsidRPr="002915C6" w:rsidRDefault="005F1CF3" w:rsidP="005F1CF3">
      <w:pPr>
        <w:pStyle w:val="Default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>Asset Management and Inventory Control in Desktop Central.</w:t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commentRangeStart w:id="3"/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>May 2018</w:t>
      </w:r>
      <w:commentRangeEnd w:id="3"/>
      <w:r w:rsidRPr="005F1CF3">
        <w:rPr>
          <w:rStyle w:val="CommentReference"/>
          <w:rFonts w:ascii="Liberation Serif" w:eastAsia="Arial Unicode MS" w:hAnsi="Liberation Serif" w:cs="Mangal"/>
          <w:color w:val="00000A"/>
          <w:kern w:val="2"/>
          <w:highlight w:val="yellow"/>
          <w:lang w:val="en-IN" w:eastAsia="zh-CN" w:bidi="hi-IN"/>
        </w:rPr>
        <w:commentReference w:id="3"/>
      </w:r>
    </w:p>
    <w:p w14:paraId="2B893F97" w14:textId="77777777" w:rsidR="005F1CF3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Configured firewall based on policy and rules and Tested the firewall integrity</w:t>
      </w:r>
      <w:r w:rsidRPr="002915C6">
        <w:rPr>
          <w:rFonts w:ascii="Cambria" w:hAnsi="Cambria"/>
          <w:sz w:val="20"/>
          <w:szCs w:val="20"/>
        </w:rPr>
        <w:t xml:space="preserve"> in a n</w:t>
      </w:r>
      <w:r>
        <w:rPr>
          <w:rFonts w:ascii="Cambria" w:hAnsi="Cambria"/>
          <w:sz w:val="20"/>
          <w:szCs w:val="20"/>
        </w:rPr>
        <w:t>etwork for the policy and rule violation events.</w:t>
      </w:r>
    </w:p>
    <w:p w14:paraId="4B5947D1" w14:textId="77777777" w:rsidR="005F1CF3" w:rsidRPr="002915C6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Monitoring Logs on Firewall using Checkpoint Smart Console R.80. and have reported on critical events.</w:t>
      </w:r>
    </w:p>
    <w:p w14:paraId="1E712D86" w14:textId="12A8BF90" w:rsidR="005F1CF3" w:rsidRDefault="005F1CF3" w:rsidP="005F1CF3">
      <w:pPr>
        <w:pStyle w:val="Default"/>
        <w:jc w:val="both"/>
        <w:rPr>
          <w:rFonts w:ascii="Cambria" w:hAnsi="Cambria"/>
          <w:sz w:val="20"/>
          <w:szCs w:val="20"/>
        </w:rPr>
      </w:pPr>
    </w:p>
    <w:p w14:paraId="48C6C345" w14:textId="77777777" w:rsidR="005F1CF3" w:rsidRPr="002915C6" w:rsidRDefault="005F1CF3" w:rsidP="005F1CF3">
      <w:pPr>
        <w:pStyle w:val="Default"/>
        <w:jc w:val="both"/>
        <w:rPr>
          <w:rFonts w:ascii="Cambria" w:hAnsi="Cambria"/>
          <w:b/>
          <w:sz w:val="20"/>
          <w:szCs w:val="20"/>
        </w:rPr>
      </w:pPr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 xml:space="preserve">Check Point Log Monitoring </w:t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commentRangeStart w:id="4"/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>May 2018</w:t>
      </w:r>
      <w:commentRangeEnd w:id="4"/>
      <w:r w:rsidRPr="005F1CF3">
        <w:rPr>
          <w:rStyle w:val="CommentReference"/>
          <w:rFonts w:ascii="Liberation Serif" w:eastAsia="Arial Unicode MS" w:hAnsi="Liberation Serif" w:cs="Mangal"/>
          <w:color w:val="00000A"/>
          <w:kern w:val="2"/>
          <w:highlight w:val="yellow"/>
          <w:lang w:val="en-IN" w:eastAsia="zh-CN" w:bidi="hi-IN"/>
        </w:rPr>
        <w:commentReference w:id="4"/>
      </w:r>
    </w:p>
    <w:p w14:paraId="0C3E1A31" w14:textId="77777777" w:rsidR="005F1CF3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Configured firewall based on policy and rules and Tested the firewall integrity</w:t>
      </w:r>
      <w:r w:rsidRPr="002915C6">
        <w:rPr>
          <w:rFonts w:ascii="Cambria" w:hAnsi="Cambria"/>
          <w:sz w:val="20"/>
          <w:szCs w:val="20"/>
        </w:rPr>
        <w:t xml:space="preserve"> in a n</w:t>
      </w:r>
      <w:r>
        <w:rPr>
          <w:rFonts w:ascii="Cambria" w:hAnsi="Cambria"/>
          <w:sz w:val="20"/>
          <w:szCs w:val="20"/>
        </w:rPr>
        <w:t>etwork for the policy and rule violation events.</w:t>
      </w:r>
    </w:p>
    <w:p w14:paraId="457F8166" w14:textId="77777777" w:rsidR="005F1CF3" w:rsidRPr="002915C6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Monitoring Logs on Firewall using Checkpoint Smart Console R.80. and have reported on critical events.</w:t>
      </w:r>
    </w:p>
    <w:p w14:paraId="6EC9A4DE" w14:textId="1285149C" w:rsidR="005F1CF3" w:rsidRDefault="005F1CF3" w:rsidP="005F1CF3">
      <w:pPr>
        <w:pStyle w:val="Default"/>
        <w:jc w:val="both"/>
        <w:rPr>
          <w:rFonts w:ascii="Cambria" w:hAnsi="Cambria"/>
          <w:sz w:val="20"/>
          <w:szCs w:val="20"/>
        </w:rPr>
      </w:pPr>
    </w:p>
    <w:p w14:paraId="09BF6BF6" w14:textId="77777777" w:rsidR="005F1CF3" w:rsidRPr="002915C6" w:rsidRDefault="005F1CF3" w:rsidP="005F1CF3">
      <w:pPr>
        <w:pStyle w:val="Default"/>
        <w:jc w:val="both"/>
        <w:rPr>
          <w:rFonts w:ascii="Cambria" w:hAnsi="Cambria"/>
          <w:b/>
          <w:sz w:val="20"/>
          <w:szCs w:val="20"/>
        </w:rPr>
      </w:pPr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 xml:space="preserve">Check Point Log Monitoring </w:t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commentRangeStart w:id="5"/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>May 2018</w:t>
      </w:r>
      <w:commentRangeEnd w:id="5"/>
      <w:r w:rsidRPr="005F1CF3">
        <w:rPr>
          <w:rStyle w:val="CommentReference"/>
          <w:rFonts w:ascii="Liberation Serif" w:eastAsia="Arial Unicode MS" w:hAnsi="Liberation Serif" w:cs="Mangal"/>
          <w:color w:val="00000A"/>
          <w:kern w:val="2"/>
          <w:highlight w:val="yellow"/>
          <w:lang w:val="en-IN" w:eastAsia="zh-CN" w:bidi="hi-IN"/>
        </w:rPr>
        <w:commentReference w:id="5"/>
      </w:r>
    </w:p>
    <w:p w14:paraId="0F9D7398" w14:textId="77777777" w:rsidR="005F1CF3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Configured firewall based on policy and rules and Tested the firewall integrity</w:t>
      </w:r>
      <w:r w:rsidRPr="002915C6">
        <w:rPr>
          <w:rFonts w:ascii="Cambria" w:hAnsi="Cambria"/>
          <w:sz w:val="20"/>
          <w:szCs w:val="20"/>
        </w:rPr>
        <w:t xml:space="preserve"> in a n</w:t>
      </w:r>
      <w:r>
        <w:rPr>
          <w:rFonts w:ascii="Cambria" w:hAnsi="Cambria"/>
          <w:sz w:val="20"/>
          <w:szCs w:val="20"/>
        </w:rPr>
        <w:t>etwork for the policy and rule violation events.</w:t>
      </w:r>
    </w:p>
    <w:p w14:paraId="26683CAD" w14:textId="77777777" w:rsidR="005F1CF3" w:rsidRPr="002915C6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Monitoring Logs on Firewall using Checkpoint Smart Console R.80. and have reported on critical events.</w:t>
      </w:r>
    </w:p>
    <w:p w14:paraId="16746124" w14:textId="1790D4F6" w:rsidR="005F1CF3" w:rsidRDefault="005F1CF3" w:rsidP="005F1CF3">
      <w:pPr>
        <w:pStyle w:val="Default"/>
        <w:jc w:val="both"/>
        <w:rPr>
          <w:rFonts w:ascii="Cambria" w:hAnsi="Cambria"/>
          <w:sz w:val="20"/>
          <w:szCs w:val="20"/>
        </w:rPr>
      </w:pPr>
    </w:p>
    <w:p w14:paraId="7108314B" w14:textId="77777777" w:rsidR="005F1CF3" w:rsidRPr="002915C6" w:rsidRDefault="005F1CF3" w:rsidP="005F1CF3">
      <w:pPr>
        <w:pStyle w:val="Default"/>
        <w:jc w:val="both"/>
        <w:rPr>
          <w:rFonts w:ascii="Cambria" w:hAnsi="Cambria"/>
          <w:b/>
          <w:sz w:val="20"/>
          <w:szCs w:val="20"/>
        </w:rPr>
      </w:pPr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 xml:space="preserve">Check Point Log Monitoring </w:t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commentRangeStart w:id="6"/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>May 2018</w:t>
      </w:r>
      <w:commentRangeEnd w:id="6"/>
      <w:r w:rsidRPr="005F1CF3">
        <w:rPr>
          <w:rStyle w:val="CommentReference"/>
          <w:rFonts w:ascii="Liberation Serif" w:eastAsia="Arial Unicode MS" w:hAnsi="Liberation Serif" w:cs="Mangal"/>
          <w:color w:val="00000A"/>
          <w:kern w:val="2"/>
          <w:highlight w:val="yellow"/>
          <w:lang w:val="en-IN" w:eastAsia="zh-CN" w:bidi="hi-IN"/>
        </w:rPr>
        <w:commentReference w:id="6"/>
      </w:r>
    </w:p>
    <w:p w14:paraId="6257FC0F" w14:textId="77777777" w:rsidR="005F1CF3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Configured firewall based on policy and rules and Tested the firewall integrity</w:t>
      </w:r>
      <w:r w:rsidRPr="002915C6">
        <w:rPr>
          <w:rFonts w:ascii="Cambria" w:hAnsi="Cambria"/>
          <w:sz w:val="20"/>
          <w:szCs w:val="20"/>
        </w:rPr>
        <w:t xml:space="preserve"> in a n</w:t>
      </w:r>
      <w:r>
        <w:rPr>
          <w:rFonts w:ascii="Cambria" w:hAnsi="Cambria"/>
          <w:sz w:val="20"/>
          <w:szCs w:val="20"/>
        </w:rPr>
        <w:t>etwork for the policy and rule violation events.</w:t>
      </w:r>
    </w:p>
    <w:p w14:paraId="646DC85A" w14:textId="77777777" w:rsidR="005F1CF3" w:rsidRPr="002915C6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Monitoring Logs on Firewall using Checkpoint Smart Console R.80. and have reported on critical events.</w:t>
      </w:r>
    </w:p>
    <w:p w14:paraId="2A46967E" w14:textId="7FE28ACD" w:rsidR="005F1CF3" w:rsidRDefault="005F1CF3" w:rsidP="005F1CF3">
      <w:pPr>
        <w:pStyle w:val="Default"/>
        <w:jc w:val="both"/>
        <w:rPr>
          <w:rFonts w:ascii="Cambria" w:hAnsi="Cambria"/>
          <w:sz w:val="20"/>
          <w:szCs w:val="20"/>
        </w:rPr>
      </w:pPr>
    </w:p>
    <w:p w14:paraId="17A2BECE" w14:textId="77777777" w:rsidR="005F1CF3" w:rsidRPr="002915C6" w:rsidRDefault="005F1CF3" w:rsidP="005F1CF3">
      <w:pPr>
        <w:pStyle w:val="Default"/>
        <w:jc w:val="both"/>
        <w:rPr>
          <w:rFonts w:ascii="Cambria" w:hAnsi="Cambria"/>
          <w:b/>
          <w:sz w:val="20"/>
          <w:szCs w:val="20"/>
        </w:rPr>
      </w:pPr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 xml:space="preserve">Check Point Log Monitoring </w:t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r w:rsidRPr="005F1CF3">
        <w:rPr>
          <w:rFonts w:ascii="Cambria" w:hAnsi="Cambria"/>
          <w:sz w:val="20"/>
          <w:szCs w:val="20"/>
          <w:highlight w:val="yellow"/>
        </w:rPr>
        <w:tab/>
      </w:r>
      <w:commentRangeStart w:id="7"/>
      <w:r w:rsidRPr="005F1CF3">
        <w:rPr>
          <w:rFonts w:ascii="Cambria" w:hAnsi="Cambria" w:cs="Arial"/>
          <w:b/>
          <w:bCs/>
          <w:color w:val="00000A"/>
          <w:sz w:val="20"/>
          <w:szCs w:val="20"/>
          <w:highlight w:val="yellow"/>
        </w:rPr>
        <w:t>May 2018</w:t>
      </w:r>
      <w:commentRangeEnd w:id="7"/>
      <w:r w:rsidRPr="005F1CF3">
        <w:rPr>
          <w:rStyle w:val="CommentReference"/>
          <w:rFonts w:ascii="Liberation Serif" w:eastAsia="Arial Unicode MS" w:hAnsi="Liberation Serif" w:cs="Mangal"/>
          <w:color w:val="00000A"/>
          <w:kern w:val="2"/>
          <w:highlight w:val="yellow"/>
          <w:lang w:val="en-IN" w:eastAsia="zh-CN" w:bidi="hi-IN"/>
        </w:rPr>
        <w:commentReference w:id="7"/>
      </w:r>
    </w:p>
    <w:p w14:paraId="597EA2BA" w14:textId="77777777" w:rsidR="005F1CF3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Configured firewall based on policy and rules and Tested the firewall integrity</w:t>
      </w:r>
      <w:r w:rsidRPr="002915C6">
        <w:rPr>
          <w:rFonts w:ascii="Cambria" w:hAnsi="Cambria"/>
          <w:sz w:val="20"/>
          <w:szCs w:val="20"/>
        </w:rPr>
        <w:t xml:space="preserve"> in a n</w:t>
      </w:r>
      <w:r>
        <w:rPr>
          <w:rFonts w:ascii="Cambria" w:hAnsi="Cambria"/>
          <w:sz w:val="20"/>
          <w:szCs w:val="20"/>
        </w:rPr>
        <w:t>etwork for the policy and rule violation events.</w:t>
      </w:r>
    </w:p>
    <w:p w14:paraId="6A3594C1" w14:textId="77777777" w:rsidR="005F1CF3" w:rsidRPr="002915C6" w:rsidRDefault="005F1CF3" w:rsidP="005F1CF3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Monitoring Logs on Firewall using Checkpoint Smart Console R.80. and have reported on critical events.</w:t>
      </w:r>
    </w:p>
    <w:p w14:paraId="30F3E4F1" w14:textId="77777777" w:rsidR="005F1CF3" w:rsidRPr="002915C6" w:rsidRDefault="005F1CF3" w:rsidP="005F1CF3">
      <w:pPr>
        <w:pStyle w:val="Default"/>
        <w:jc w:val="both"/>
        <w:rPr>
          <w:rFonts w:ascii="Cambria" w:hAnsi="Cambria"/>
          <w:sz w:val="20"/>
          <w:szCs w:val="20"/>
        </w:rPr>
      </w:pPr>
    </w:p>
    <w:p w14:paraId="72042A45" w14:textId="7E257FD0" w:rsidR="00CA406F" w:rsidRPr="00253ACD" w:rsidRDefault="00CA406F" w:rsidP="00253ACD">
      <w:pPr>
        <w:pStyle w:val="Default"/>
        <w:jc w:val="both"/>
        <w:rPr>
          <w:rFonts w:ascii="Cambria" w:hAnsi="Cambria"/>
          <w:sz w:val="20"/>
          <w:szCs w:val="20"/>
        </w:rPr>
      </w:pPr>
      <w:del w:id="8" w:author="Dhiman" w:date="2019-09-13T16:19:00Z">
        <w:r w:rsidRPr="00F94A29" w:rsidDel="00C03F0C">
          <w:rPr>
            <w:rFonts w:ascii="Cambria" w:hAnsi="Cambria"/>
            <w:sz w:val="20"/>
            <w:szCs w:val="20"/>
          </w:rPr>
          <w:delText>.</w:delText>
        </w:r>
      </w:del>
      <w:del w:id="9" w:author="Dhiman" w:date="2019-09-13T16:24:00Z">
        <w:r w:rsidRPr="00253ACD" w:rsidDel="00C03F0C">
          <w:rPr>
            <w:rFonts w:ascii="Cambria" w:hAnsi="Cambria"/>
            <w:sz w:val="20"/>
            <w:szCs w:val="20"/>
          </w:rPr>
          <w:delText>.</w:delText>
        </w:r>
      </w:del>
    </w:p>
    <w:p w14:paraId="24D68531" w14:textId="77777777" w:rsidR="00CA406F" w:rsidRPr="00666CB0" w:rsidRDefault="00CA406F" w:rsidP="00CA406F">
      <w:pPr>
        <w:pStyle w:val="Default"/>
        <w:jc w:val="both"/>
        <w:rPr>
          <w:ins w:id="10" w:author="Microsoft Office User" w:date="2019-09-01T17:34:00Z"/>
          <w:rFonts w:ascii="Cambria" w:hAnsi="Cambria"/>
          <w:b/>
          <w:bCs/>
          <w:color w:val="000000" w:themeColor="text1"/>
          <w:sz w:val="20"/>
          <w:szCs w:val="20"/>
        </w:rPr>
      </w:pPr>
    </w:p>
    <w:p w14:paraId="54C06079" w14:textId="36A42558" w:rsidR="00CA406F" w:rsidRPr="002915C6" w:rsidRDefault="00CA406F" w:rsidP="00CA406F">
      <w:pPr>
        <w:pStyle w:val="Default"/>
        <w:jc w:val="both"/>
        <w:rPr>
          <w:rFonts w:ascii="Cambria" w:hAnsi="Cambria"/>
          <w:sz w:val="20"/>
          <w:szCs w:val="20"/>
        </w:rPr>
      </w:pPr>
      <w:commentRangeStart w:id="11"/>
      <w:r>
        <w:rPr>
          <w:rFonts w:ascii="Cambria" w:hAnsi="Cambria" w:cs="Arial"/>
          <w:b/>
          <w:bCs/>
          <w:sz w:val="20"/>
          <w:szCs w:val="20"/>
        </w:rPr>
        <w:t>PRESENTATIONS</w:t>
      </w:r>
      <w:commentRangeEnd w:id="11"/>
      <w:r w:rsidR="0003089F">
        <w:rPr>
          <w:rStyle w:val="CommentReference"/>
          <w:rFonts w:ascii="Liberation Serif" w:eastAsia="Arial Unicode MS" w:hAnsi="Liberation Serif" w:cs="Mangal"/>
          <w:color w:val="00000A"/>
          <w:kern w:val="2"/>
          <w:lang w:val="en-IN" w:eastAsia="zh-CN" w:bidi="hi-IN"/>
        </w:rPr>
        <w:commentReference w:id="11"/>
      </w:r>
      <w:r>
        <w:rPr>
          <w:rFonts w:ascii="Cambria" w:hAnsi="Cambria" w:cs="Arial"/>
          <w:b/>
          <w:bCs/>
          <w:sz w:val="20"/>
          <w:szCs w:val="20"/>
        </w:rPr>
        <w:t xml:space="preserve">: </w:t>
      </w:r>
    </w:p>
    <w:p w14:paraId="7341DA38" w14:textId="77777777" w:rsidR="00CA406F" w:rsidRDefault="00CA406F" w:rsidP="00CA406F">
      <w:pPr>
        <w:pStyle w:val="Default"/>
        <w:jc w:val="both"/>
        <w:rPr>
          <w:rFonts w:ascii="Cambria" w:hAnsi="Cambria" w:cs="Arial"/>
          <w:b/>
          <w:bCs/>
          <w:color w:val="00000A"/>
          <w:sz w:val="20"/>
          <w:szCs w:val="20"/>
        </w:rPr>
      </w:pPr>
    </w:p>
    <w:p w14:paraId="405D957F" w14:textId="77777777" w:rsidR="00CA406F" w:rsidRDefault="00CA406F" w:rsidP="00CA406F">
      <w:pPr>
        <w:pStyle w:val="Default"/>
        <w:jc w:val="both"/>
        <w:rPr>
          <w:rFonts w:ascii="Cambria" w:hAnsi="Cambria"/>
          <w:sz w:val="20"/>
          <w:szCs w:val="20"/>
        </w:rPr>
      </w:pPr>
      <w:commentRangeStart w:id="12"/>
      <w:r>
        <w:rPr>
          <w:rFonts w:ascii="Cambria" w:hAnsi="Cambria" w:cs="Arial"/>
          <w:b/>
          <w:bCs/>
          <w:color w:val="00000A"/>
          <w:sz w:val="20"/>
          <w:szCs w:val="20"/>
        </w:rPr>
        <w:t>TECHNICAL SKILLS</w:t>
      </w:r>
      <w:commentRangeEnd w:id="12"/>
      <w:r w:rsidR="00ED18C9">
        <w:rPr>
          <w:rStyle w:val="CommentReference"/>
          <w:rFonts w:ascii="Liberation Serif" w:eastAsia="Arial Unicode MS" w:hAnsi="Liberation Serif" w:cs="Mangal"/>
          <w:color w:val="00000A"/>
          <w:kern w:val="2"/>
          <w:lang w:val="en-IN" w:eastAsia="zh-CN" w:bidi="hi-IN"/>
        </w:rPr>
        <w:commentReference w:id="12"/>
      </w:r>
    </w:p>
    <w:p w14:paraId="613D0C6A" w14:textId="0625ABEB" w:rsidR="00CA406F" w:rsidRDefault="00CA406F" w:rsidP="00CA406F">
      <w:pPr>
        <w:pStyle w:val="IndentedNormal"/>
        <w:rPr>
          <w:rFonts w:ascii="Cambria" w:hAnsi="Cambria"/>
          <w:szCs w:val="20"/>
        </w:rPr>
      </w:pPr>
      <w:r>
        <w:rPr>
          <w:rFonts w:ascii="Cambria" w:hAnsi="Cambria" w:cs="Arial"/>
          <w:b/>
          <w:bCs/>
          <w:szCs w:val="20"/>
        </w:rPr>
        <w:t>Operating Systems</w:t>
      </w:r>
      <w:r w:rsidR="004F5C72">
        <w:rPr>
          <w:rFonts w:ascii="Cambria" w:hAnsi="Cambria" w:cs="Arial"/>
          <w:szCs w:val="20"/>
        </w:rPr>
        <w:t>: Linux, Microsoft</w:t>
      </w:r>
      <w:r>
        <w:rPr>
          <w:rFonts w:ascii="Cambria" w:hAnsi="Cambria" w:cs="Arial"/>
          <w:szCs w:val="20"/>
        </w:rPr>
        <w:t>, Ubuntu</w:t>
      </w:r>
    </w:p>
    <w:p w14:paraId="7E123232" w14:textId="31219669" w:rsidR="00CA406F" w:rsidRDefault="00CA406F" w:rsidP="00CA406F">
      <w:pPr>
        <w:pStyle w:val="IndentedNormal"/>
        <w:rPr>
          <w:rFonts w:ascii="Cambria" w:hAnsi="Cambria"/>
          <w:szCs w:val="20"/>
        </w:rPr>
      </w:pPr>
      <w:r>
        <w:rPr>
          <w:rFonts w:ascii="Cambria" w:hAnsi="Cambria" w:cs="Arial"/>
          <w:b/>
          <w:bCs/>
          <w:szCs w:val="20"/>
        </w:rPr>
        <w:t>Languages</w:t>
      </w:r>
      <w:r>
        <w:rPr>
          <w:rFonts w:ascii="Cambria" w:hAnsi="Cambria" w:cs="Arial"/>
          <w:szCs w:val="20"/>
        </w:rPr>
        <w:t>: Python, Jav</w:t>
      </w:r>
      <w:r w:rsidR="00BA3787">
        <w:rPr>
          <w:rFonts w:ascii="Cambria" w:hAnsi="Cambria" w:cs="Arial"/>
          <w:szCs w:val="20"/>
        </w:rPr>
        <w:t>aScript, HTML 5, CSS, Shell.</w:t>
      </w:r>
    </w:p>
    <w:p w14:paraId="1B1C9364" w14:textId="6A66F618" w:rsidR="00CA406F" w:rsidRDefault="00CA406F" w:rsidP="00CA406F">
      <w:pPr>
        <w:pStyle w:val="IndentedNormal"/>
        <w:tabs>
          <w:tab w:val="left" w:pos="1584"/>
          <w:tab w:val="left" w:pos="1656"/>
        </w:tabs>
        <w:rPr>
          <w:rFonts w:ascii="Cambria" w:hAnsi="Cambria"/>
          <w:szCs w:val="20"/>
        </w:rPr>
      </w:pPr>
      <w:r>
        <w:rPr>
          <w:rFonts w:ascii="Cambria" w:hAnsi="Cambria" w:cs="Arial"/>
          <w:b/>
          <w:bCs/>
          <w:szCs w:val="20"/>
        </w:rPr>
        <w:t>Database and Client/Server Technologies</w:t>
      </w:r>
      <w:r>
        <w:rPr>
          <w:rFonts w:ascii="Cambria" w:hAnsi="Cambria" w:cs="Arial"/>
          <w:bCs/>
          <w:szCs w:val="20"/>
        </w:rPr>
        <w:t xml:space="preserve">: </w:t>
      </w:r>
      <w:r w:rsidR="00450608">
        <w:rPr>
          <w:rFonts w:ascii="Cambria" w:hAnsi="Cambria" w:cs="Arial"/>
          <w:szCs w:val="20"/>
        </w:rPr>
        <w:t>My</w:t>
      </w:r>
      <w:r w:rsidR="003E05DE">
        <w:rPr>
          <w:rFonts w:ascii="Cambria" w:hAnsi="Cambria" w:cs="Arial"/>
          <w:szCs w:val="20"/>
        </w:rPr>
        <w:t>SQL</w:t>
      </w:r>
      <w:r w:rsidR="00BA3787">
        <w:rPr>
          <w:rFonts w:ascii="Cambria" w:hAnsi="Cambria" w:cs="Arial"/>
          <w:szCs w:val="20"/>
        </w:rPr>
        <w:t>.</w:t>
      </w:r>
    </w:p>
    <w:p w14:paraId="324F141C" w14:textId="2AB52B45" w:rsidR="00CA406F" w:rsidRDefault="00CA406F" w:rsidP="00CA406F">
      <w:pPr>
        <w:pStyle w:val="IndentedNormal"/>
        <w:tabs>
          <w:tab w:val="left" w:pos="1584"/>
          <w:tab w:val="left" w:pos="1656"/>
        </w:tabs>
        <w:rPr>
          <w:rFonts w:ascii="Cambria" w:hAnsi="Cambria"/>
          <w:szCs w:val="20"/>
        </w:rPr>
      </w:pPr>
      <w:r>
        <w:rPr>
          <w:rFonts w:ascii="Cambria" w:hAnsi="Cambria" w:cs="Arial"/>
          <w:b/>
          <w:bCs/>
          <w:szCs w:val="20"/>
        </w:rPr>
        <w:t>Software Tools</w:t>
      </w:r>
      <w:r>
        <w:rPr>
          <w:rFonts w:ascii="Cambria" w:hAnsi="Cambria" w:cs="Arial"/>
          <w:szCs w:val="20"/>
        </w:rPr>
        <w:t xml:space="preserve">:  </w:t>
      </w:r>
      <w:r w:rsidR="00BA3787">
        <w:rPr>
          <w:rFonts w:ascii="Cambria" w:hAnsi="Cambria" w:cs="Arial"/>
          <w:szCs w:val="20"/>
        </w:rPr>
        <w:t xml:space="preserve">Microsoft </w:t>
      </w:r>
      <w:r w:rsidR="00C54C1E">
        <w:rPr>
          <w:rFonts w:ascii="Cambria" w:hAnsi="Cambria" w:cs="Arial"/>
          <w:szCs w:val="20"/>
        </w:rPr>
        <w:t>Office</w:t>
      </w:r>
      <w:r w:rsidR="00BA3787">
        <w:rPr>
          <w:rFonts w:ascii="Cambria" w:hAnsi="Cambria" w:cs="Arial"/>
          <w:szCs w:val="20"/>
        </w:rPr>
        <w:t xml:space="preserve">, </w:t>
      </w:r>
      <w:r w:rsidR="00C54C1E">
        <w:rPr>
          <w:rFonts w:ascii="Cambria" w:hAnsi="Cambria" w:cs="Arial"/>
          <w:szCs w:val="20"/>
        </w:rPr>
        <w:t>MacAfee</w:t>
      </w:r>
      <w:r w:rsidR="00BA3787">
        <w:rPr>
          <w:rFonts w:ascii="Cambria" w:hAnsi="Cambria" w:cs="Arial"/>
          <w:szCs w:val="20"/>
        </w:rPr>
        <w:t xml:space="preserve"> ESM, McAfee e-Policy </w:t>
      </w:r>
      <w:r w:rsidR="00526741">
        <w:rPr>
          <w:rFonts w:ascii="Cambria" w:hAnsi="Cambria" w:cs="Arial"/>
          <w:szCs w:val="20"/>
        </w:rPr>
        <w:t>Orchestrator</w:t>
      </w:r>
      <w:r w:rsidR="003E05DE">
        <w:rPr>
          <w:rFonts w:ascii="Cambria" w:hAnsi="Cambria" w:cs="Arial"/>
          <w:szCs w:val="20"/>
        </w:rPr>
        <w:t>, Manage Engine Desktop Central, Cyber ARK PTA, Cyber ark PAM.</w:t>
      </w:r>
    </w:p>
    <w:p w14:paraId="418EA68D" w14:textId="42F8D9AF" w:rsidR="00CA406F" w:rsidRDefault="00CA406F" w:rsidP="00CA406F">
      <w:pPr>
        <w:pStyle w:val="IndentedNormal"/>
        <w:tabs>
          <w:tab w:val="left" w:pos="1584"/>
          <w:tab w:val="left" w:pos="1656"/>
        </w:tabs>
        <w:rPr>
          <w:rFonts w:ascii="Cambria" w:hAnsi="Cambria"/>
          <w:szCs w:val="20"/>
        </w:rPr>
      </w:pPr>
      <w:r>
        <w:rPr>
          <w:rFonts w:ascii="Cambria" w:hAnsi="Cambria" w:cs="Arial"/>
          <w:b/>
          <w:bCs/>
          <w:szCs w:val="20"/>
        </w:rPr>
        <w:t xml:space="preserve">Networking: </w:t>
      </w:r>
      <w:r w:rsidR="003B3A6A">
        <w:rPr>
          <w:rFonts w:ascii="Cambria" w:hAnsi="Cambria" w:cs="Arial"/>
          <w:szCs w:val="20"/>
        </w:rPr>
        <w:t>Virtual Box</w:t>
      </w:r>
      <w:r>
        <w:rPr>
          <w:rFonts w:ascii="Cambria" w:hAnsi="Cambria" w:cs="Arial"/>
          <w:szCs w:val="20"/>
        </w:rPr>
        <w:t>, VMware, GNS3</w:t>
      </w:r>
      <w:r w:rsidR="003B3A6A">
        <w:rPr>
          <w:rFonts w:ascii="Cambria" w:hAnsi="Cambria"/>
          <w:szCs w:val="20"/>
        </w:rPr>
        <w:t>, Cisco packet Tracer.</w:t>
      </w:r>
    </w:p>
    <w:p w14:paraId="18985654" w14:textId="07FBD0D4" w:rsidR="00CA406F" w:rsidRDefault="00CA406F" w:rsidP="00CA406F">
      <w:pPr>
        <w:pStyle w:val="IndentedNormal"/>
        <w:tabs>
          <w:tab w:val="left" w:pos="1584"/>
          <w:tab w:val="left" w:pos="1656"/>
        </w:tabs>
        <w:rPr>
          <w:rFonts w:ascii="Cambria" w:hAnsi="Cambria"/>
          <w:szCs w:val="20"/>
        </w:rPr>
      </w:pPr>
      <w:r>
        <w:rPr>
          <w:rFonts w:ascii="Cambria" w:hAnsi="Cambria" w:cs="Arial"/>
          <w:b/>
          <w:bCs/>
          <w:szCs w:val="20"/>
        </w:rPr>
        <w:t xml:space="preserve">Hardware: </w:t>
      </w:r>
      <w:r w:rsidR="0043392E">
        <w:rPr>
          <w:rFonts w:ascii="Cambria" w:hAnsi="Cambria" w:cs="Arial"/>
          <w:szCs w:val="20"/>
        </w:rPr>
        <w:t xml:space="preserve">Cisco Routers, Switch, RFID readers, </w:t>
      </w:r>
      <w:r w:rsidR="000529BC">
        <w:rPr>
          <w:rFonts w:ascii="Cambria" w:hAnsi="Cambria" w:cs="Arial"/>
          <w:szCs w:val="20"/>
        </w:rPr>
        <w:t>Ruckus Access points.</w:t>
      </w:r>
    </w:p>
    <w:p w14:paraId="27348598" w14:textId="77777777" w:rsidR="00CA406F" w:rsidRDefault="00CA406F" w:rsidP="00CA406F">
      <w:pPr>
        <w:pStyle w:val="Default"/>
        <w:jc w:val="both"/>
        <w:rPr>
          <w:rFonts w:ascii="Cambria" w:hAnsi="Cambria" w:cs="Arial"/>
          <w:b/>
          <w:color w:val="00000A"/>
          <w:sz w:val="20"/>
          <w:szCs w:val="20"/>
        </w:rPr>
      </w:pPr>
    </w:p>
    <w:p w14:paraId="24F5F116" w14:textId="77777777" w:rsidR="00CA406F" w:rsidRDefault="00CA406F" w:rsidP="00CA406F">
      <w:pPr>
        <w:pStyle w:val="Default"/>
        <w:jc w:val="both"/>
      </w:pPr>
      <w:r>
        <w:rPr>
          <w:rFonts w:ascii="Cambria" w:hAnsi="Cambria" w:cs="Arial"/>
          <w:b/>
          <w:color w:val="00000A"/>
          <w:sz w:val="20"/>
          <w:szCs w:val="20"/>
        </w:rPr>
        <w:t>CERTIFICATION</w:t>
      </w:r>
    </w:p>
    <w:p w14:paraId="6683E1A2" w14:textId="070D1DE0" w:rsidR="00CA406F" w:rsidRDefault="00AE1233" w:rsidP="00CA406F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CCNA, Cisco, </w:t>
      </w:r>
      <w:r w:rsidR="00CA406F" w:rsidRPr="00AE1233">
        <w:rPr>
          <w:rFonts w:ascii="Cambria" w:hAnsi="Cambria"/>
          <w:sz w:val="20"/>
          <w:szCs w:val="20"/>
          <w:highlight w:val="yellow"/>
        </w:rPr>
        <w:t>Dec 2017</w:t>
      </w:r>
    </w:p>
    <w:p w14:paraId="023EB1C1" w14:textId="3F764AB2" w:rsidR="00CA406F" w:rsidRDefault="00CA406F" w:rsidP="00CA406F">
      <w:pPr>
        <w:pStyle w:val="Default"/>
        <w:jc w:val="both"/>
        <w:rPr>
          <w:rFonts w:ascii="Cambria" w:hAnsi="Cambria" w:cs="Arial"/>
          <w:b/>
          <w:bCs/>
          <w:color w:val="00000A"/>
          <w:sz w:val="20"/>
          <w:szCs w:val="20"/>
        </w:rPr>
      </w:pPr>
    </w:p>
    <w:p w14:paraId="3A35E89E" w14:textId="77777777" w:rsidR="00CA406F" w:rsidRDefault="00CA406F" w:rsidP="00CA406F">
      <w:pPr>
        <w:pStyle w:val="Default"/>
        <w:jc w:val="both"/>
        <w:rPr>
          <w:rFonts w:ascii="Cambria" w:hAnsi="Cambria" w:cs="Arial"/>
          <w:b/>
          <w:bCs/>
          <w:color w:val="00000A"/>
          <w:sz w:val="20"/>
          <w:szCs w:val="20"/>
        </w:rPr>
      </w:pPr>
      <w:r>
        <w:rPr>
          <w:rFonts w:ascii="Cambria" w:hAnsi="Cambria" w:cs="Arial"/>
          <w:b/>
          <w:bCs/>
          <w:color w:val="00000A"/>
          <w:sz w:val="20"/>
          <w:szCs w:val="20"/>
        </w:rPr>
        <w:t xml:space="preserve">AWARDS AND EXTRA-CURRICULAR </w:t>
      </w:r>
      <w:bookmarkStart w:id="13" w:name="_GoBack"/>
      <w:commentRangeStart w:id="14"/>
      <w:r>
        <w:rPr>
          <w:rFonts w:ascii="Cambria" w:hAnsi="Cambria" w:cs="Arial"/>
          <w:b/>
          <w:bCs/>
          <w:color w:val="00000A"/>
          <w:sz w:val="20"/>
          <w:szCs w:val="20"/>
        </w:rPr>
        <w:t>ACTIVITIES</w:t>
      </w:r>
      <w:bookmarkEnd w:id="13"/>
      <w:commentRangeEnd w:id="14"/>
      <w:r w:rsidR="00852E39">
        <w:rPr>
          <w:rStyle w:val="CommentReference"/>
          <w:rFonts w:ascii="Liberation Serif" w:eastAsia="Arial Unicode MS" w:hAnsi="Liberation Serif" w:cs="Mangal"/>
          <w:color w:val="00000A"/>
          <w:kern w:val="2"/>
          <w:lang w:val="en-IN" w:eastAsia="zh-CN" w:bidi="hi-IN"/>
        </w:rPr>
        <w:commentReference w:id="14"/>
      </w:r>
    </w:p>
    <w:p w14:paraId="4129D562" w14:textId="77777777" w:rsidR="00CA406F" w:rsidRDefault="00CA406F" w:rsidP="00CA406F">
      <w:pPr>
        <w:pStyle w:val="Default"/>
        <w:numPr>
          <w:ilvl w:val="0"/>
          <w:numId w:val="1"/>
        </w:numPr>
        <w:ind w:left="284" w:hanging="284"/>
        <w:jc w:val="both"/>
        <w:rPr>
          <w:ins w:id="15" w:author="Microsoft Office User" w:date="2019-08-03T14:38:00Z"/>
          <w:rFonts w:ascii="Cambria" w:hAnsi="Cambria"/>
          <w:sz w:val="20"/>
          <w:szCs w:val="20"/>
        </w:rPr>
      </w:pPr>
      <w:r w:rsidRPr="002915C6">
        <w:rPr>
          <w:rFonts w:ascii="Cambria" w:hAnsi="Cambria"/>
          <w:sz w:val="20"/>
          <w:szCs w:val="20"/>
        </w:rPr>
        <w:t>Participat</w:t>
      </w:r>
      <w:ins w:id="16" w:author="Akunthita" w:date="2019-08-02T19:04:00Z">
        <w:r>
          <w:rPr>
            <w:rFonts w:ascii="Cambria" w:hAnsi="Cambria"/>
            <w:sz w:val="20"/>
            <w:szCs w:val="20"/>
          </w:rPr>
          <w:t>ed</w:t>
        </w:r>
      </w:ins>
      <w:r w:rsidRPr="002915C6">
        <w:rPr>
          <w:rFonts w:ascii="Cambria" w:hAnsi="Cambria"/>
          <w:sz w:val="20"/>
          <w:szCs w:val="20"/>
        </w:rPr>
        <w:t xml:space="preserve"> in Megaplay organized by </w:t>
      </w:r>
      <w:ins w:id="17" w:author="Microsoft Office User" w:date="2019-08-03T14:37:00Z">
        <w:r>
          <w:rPr>
            <w:rFonts w:ascii="Cambria" w:hAnsi="Cambria"/>
            <w:sz w:val="20"/>
            <w:szCs w:val="20"/>
          </w:rPr>
          <w:t>KITS</w:t>
        </w:r>
      </w:ins>
      <w:r w:rsidRPr="002915C6">
        <w:rPr>
          <w:rFonts w:ascii="Cambria" w:hAnsi="Cambria"/>
          <w:sz w:val="20"/>
          <w:szCs w:val="20"/>
        </w:rPr>
        <w:t>; created props for the play, Nov 2018</w:t>
      </w:r>
    </w:p>
    <w:p w14:paraId="7CEBF53A" w14:textId="77777777" w:rsidR="00CA406F" w:rsidRPr="002915C6" w:rsidRDefault="00CA406F" w:rsidP="00CA406F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ins w:id="18" w:author="Microsoft Office User" w:date="2019-08-03T14:38:00Z">
        <w:r>
          <w:rPr>
            <w:rFonts w:ascii="Cambria" w:hAnsi="Cambria"/>
            <w:sz w:val="20"/>
            <w:szCs w:val="20"/>
          </w:rPr>
          <w:t xml:space="preserve">Participated in </w:t>
        </w:r>
      </w:ins>
      <w:r>
        <w:rPr>
          <w:rFonts w:ascii="Cambria" w:hAnsi="Cambria"/>
          <w:sz w:val="20"/>
          <w:szCs w:val="20"/>
        </w:rPr>
        <w:t>Megaplay</w:t>
      </w:r>
      <w:ins w:id="19" w:author="Microsoft Office User" w:date="2019-08-03T14:38:00Z">
        <w:r>
          <w:rPr>
            <w:rFonts w:ascii="Cambria" w:hAnsi="Cambria"/>
            <w:sz w:val="20"/>
            <w:szCs w:val="20"/>
          </w:rPr>
          <w:t xml:space="preserve"> organized by KITS; </w:t>
        </w:r>
      </w:ins>
      <w:ins w:id="20" w:author="Microsoft Office User" w:date="2019-08-03T14:39:00Z">
        <w:r>
          <w:rPr>
            <w:rFonts w:ascii="Cambria" w:hAnsi="Cambria"/>
            <w:sz w:val="20"/>
            <w:szCs w:val="20"/>
          </w:rPr>
          <w:t>stage management for the play</w:t>
        </w:r>
      </w:ins>
      <w:ins w:id="21" w:author="Dhiman" w:date="2019-09-13T16:25:00Z">
        <w:r>
          <w:rPr>
            <w:rFonts w:ascii="Cambria" w:hAnsi="Cambria"/>
            <w:sz w:val="20"/>
            <w:szCs w:val="20"/>
          </w:rPr>
          <w:t xml:space="preserve">, </w:t>
        </w:r>
      </w:ins>
      <w:ins w:id="22" w:author="Microsoft Office User" w:date="2019-08-03T14:39:00Z">
        <w:del w:id="23" w:author="Dhiman" w:date="2019-09-13T16:25:00Z">
          <w:r w:rsidDel="00C03F0C">
            <w:rPr>
              <w:rFonts w:ascii="Cambria" w:hAnsi="Cambria"/>
              <w:sz w:val="20"/>
              <w:szCs w:val="20"/>
            </w:rPr>
            <w:delText xml:space="preserve"> </w:delText>
          </w:r>
        </w:del>
        <w:r>
          <w:rPr>
            <w:rFonts w:ascii="Cambria" w:hAnsi="Cambria"/>
            <w:sz w:val="20"/>
            <w:szCs w:val="20"/>
          </w:rPr>
          <w:t>Nov 2017</w:t>
        </w:r>
      </w:ins>
    </w:p>
    <w:p w14:paraId="032BB01B" w14:textId="77777777" w:rsidR="00CA406F" w:rsidRPr="002915C6" w:rsidDel="00C03F0C" w:rsidRDefault="00CA406F" w:rsidP="00CA406F">
      <w:pPr>
        <w:pStyle w:val="Default"/>
        <w:numPr>
          <w:ilvl w:val="0"/>
          <w:numId w:val="1"/>
        </w:numPr>
        <w:ind w:left="284" w:hanging="284"/>
        <w:jc w:val="both"/>
        <w:rPr>
          <w:del w:id="24" w:author="Dhiman" w:date="2019-09-13T16:26:00Z"/>
          <w:rFonts w:ascii="Cambria" w:hAnsi="Cambria"/>
          <w:sz w:val="20"/>
          <w:szCs w:val="20"/>
        </w:rPr>
      </w:pPr>
      <w:del w:id="25" w:author="Dhiman" w:date="2019-09-13T16:26:00Z">
        <w:r w:rsidRPr="002915C6" w:rsidDel="00C03F0C">
          <w:rPr>
            <w:rFonts w:ascii="Cambria" w:hAnsi="Cambria"/>
            <w:sz w:val="20"/>
            <w:szCs w:val="20"/>
          </w:rPr>
          <w:delText>Participat</w:delText>
        </w:r>
      </w:del>
      <w:ins w:id="26" w:author="Akunthita" w:date="2019-08-02T19:04:00Z">
        <w:del w:id="27" w:author="Dhiman" w:date="2019-09-13T16:26:00Z">
          <w:r w:rsidDel="00C03F0C">
            <w:rPr>
              <w:rFonts w:ascii="Cambria" w:hAnsi="Cambria"/>
              <w:sz w:val="20"/>
              <w:szCs w:val="20"/>
            </w:rPr>
            <w:delText>ed</w:delText>
          </w:r>
        </w:del>
      </w:ins>
      <w:del w:id="28" w:author="Dhiman" w:date="2019-09-13T16:26:00Z">
        <w:r w:rsidRPr="002915C6" w:rsidDel="00C03F0C">
          <w:rPr>
            <w:rFonts w:ascii="Cambria" w:hAnsi="Cambria"/>
            <w:sz w:val="20"/>
            <w:szCs w:val="20"/>
          </w:rPr>
          <w:delText xml:space="preserve"> in Capture The Flags like PICO CTF, Nov 2017</w:delText>
        </w:r>
      </w:del>
    </w:p>
    <w:p w14:paraId="3E0F9D01" w14:textId="77777777" w:rsidR="00CA406F" w:rsidRPr="002915C6" w:rsidRDefault="00CA406F" w:rsidP="00CA406F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r w:rsidRPr="002915C6">
        <w:rPr>
          <w:rFonts w:ascii="Cambria" w:hAnsi="Cambria"/>
          <w:sz w:val="20"/>
          <w:szCs w:val="20"/>
        </w:rPr>
        <w:t>Member</w:t>
      </w:r>
      <w:ins w:id="29" w:author="Akunthita" w:date="2019-08-02T19:04:00Z">
        <w:r>
          <w:rPr>
            <w:rFonts w:ascii="Cambria" w:hAnsi="Cambria"/>
            <w:sz w:val="20"/>
            <w:szCs w:val="20"/>
          </w:rPr>
          <w:t>,</w:t>
        </w:r>
      </w:ins>
      <w:r w:rsidRPr="002915C6">
        <w:rPr>
          <w:rFonts w:ascii="Cambria" w:hAnsi="Cambria"/>
          <w:sz w:val="20"/>
          <w:szCs w:val="20"/>
        </w:rPr>
        <w:t xml:space="preserve"> Organizing Committee</w:t>
      </w:r>
      <w:ins w:id="30" w:author="Akunthita" w:date="2019-08-02T19:04:00Z">
        <w:r>
          <w:rPr>
            <w:rFonts w:ascii="Cambria" w:hAnsi="Cambria"/>
            <w:sz w:val="20"/>
            <w:szCs w:val="20"/>
          </w:rPr>
          <w:t>,</w:t>
        </w:r>
      </w:ins>
      <w:r w:rsidRPr="002915C6">
        <w:rPr>
          <w:rFonts w:ascii="Cambria" w:hAnsi="Cambria"/>
          <w:sz w:val="20"/>
          <w:szCs w:val="20"/>
        </w:rPr>
        <w:t xml:space="preserve"> Karunya Evangeline Memorial Tournament</w:t>
      </w:r>
      <w:ins w:id="31" w:author="Dhiman" w:date="2019-09-13T16:26:00Z">
        <w:r>
          <w:rPr>
            <w:rFonts w:ascii="Cambria" w:hAnsi="Cambria"/>
            <w:sz w:val="20"/>
            <w:szCs w:val="20"/>
          </w:rPr>
          <w:t xml:space="preserve">: </w:t>
        </w:r>
      </w:ins>
      <w:ins w:id="32" w:author="Akunthita" w:date="2019-08-02T19:04:00Z">
        <w:del w:id="33" w:author="Dhiman" w:date="2019-09-13T16:26:00Z">
          <w:r w:rsidDel="00C03F0C">
            <w:rPr>
              <w:rFonts w:ascii="Cambria" w:hAnsi="Cambria"/>
              <w:sz w:val="20"/>
              <w:szCs w:val="20"/>
            </w:rPr>
            <w:delText xml:space="preserve"> -</w:delText>
          </w:r>
        </w:del>
      </w:ins>
      <w:del w:id="34" w:author="Dhiman" w:date="2019-09-13T16:26:00Z">
        <w:r w:rsidRPr="002915C6" w:rsidDel="00C03F0C">
          <w:rPr>
            <w:rFonts w:ascii="Cambria" w:hAnsi="Cambria"/>
            <w:sz w:val="20"/>
            <w:szCs w:val="20"/>
          </w:rPr>
          <w:delText xml:space="preserve"> </w:delText>
        </w:r>
      </w:del>
      <w:r w:rsidRPr="002915C6">
        <w:rPr>
          <w:rFonts w:ascii="Cambria" w:hAnsi="Cambria"/>
          <w:sz w:val="20"/>
          <w:szCs w:val="20"/>
        </w:rPr>
        <w:t>Organized meal arrangements for 1000 participants, Oct 2017</w:t>
      </w:r>
      <w:bookmarkStart w:id="35" w:name="move14528034"/>
      <w:bookmarkEnd w:id="35"/>
    </w:p>
    <w:p w14:paraId="7806F4BF" w14:textId="77777777" w:rsidR="00CA406F" w:rsidRPr="002915C6" w:rsidRDefault="00CA406F" w:rsidP="00CA406F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ins w:id="36" w:author="Dhiman Sarbajna" w:date="2019-07-31T13:15:00Z">
        <w:r>
          <w:rPr>
            <w:rFonts w:ascii="Cambria" w:hAnsi="Cambria"/>
            <w:sz w:val="20"/>
            <w:szCs w:val="20"/>
          </w:rPr>
          <w:t xml:space="preserve">Received </w:t>
        </w:r>
      </w:ins>
      <w:r w:rsidRPr="002915C6">
        <w:rPr>
          <w:rFonts w:ascii="Cambria" w:hAnsi="Cambria"/>
          <w:sz w:val="20"/>
          <w:szCs w:val="20"/>
        </w:rPr>
        <w:t>Certification of Participation in a Marathon conducted by KITS, Feb 2016</w:t>
      </w:r>
    </w:p>
    <w:p w14:paraId="3DE83BDF" w14:textId="77777777" w:rsidR="00CA406F" w:rsidRDefault="00CA406F" w:rsidP="00CA406F">
      <w:pPr>
        <w:pStyle w:val="Default"/>
        <w:numPr>
          <w:ilvl w:val="0"/>
          <w:numId w:val="1"/>
        </w:numPr>
        <w:ind w:left="284" w:hanging="284"/>
        <w:jc w:val="both"/>
        <w:rPr>
          <w:ins w:id="37" w:author="Microsoft Office User" w:date="2019-09-01T17:39:00Z"/>
          <w:rFonts w:ascii="Cambria" w:hAnsi="Cambria"/>
          <w:sz w:val="20"/>
          <w:szCs w:val="20"/>
        </w:rPr>
      </w:pPr>
      <w:r w:rsidRPr="002915C6">
        <w:rPr>
          <w:rFonts w:ascii="Cambria" w:hAnsi="Cambria"/>
          <w:sz w:val="20"/>
          <w:szCs w:val="20"/>
        </w:rPr>
        <w:t xml:space="preserve">Received the T-SUDA Award for Excellence </w:t>
      </w:r>
      <w:ins w:id="38" w:author="Akunthita" w:date="2019-08-02T19:06:00Z">
        <w:r>
          <w:rPr>
            <w:rFonts w:ascii="Cambria" w:hAnsi="Cambria"/>
            <w:sz w:val="20"/>
            <w:szCs w:val="20"/>
          </w:rPr>
          <w:t>for</w:t>
        </w:r>
        <w:r w:rsidRPr="002915C6">
          <w:rPr>
            <w:rFonts w:ascii="Cambria" w:hAnsi="Cambria"/>
            <w:sz w:val="20"/>
            <w:szCs w:val="20"/>
          </w:rPr>
          <w:t xml:space="preserve"> </w:t>
        </w:r>
      </w:ins>
      <w:r w:rsidRPr="002915C6">
        <w:rPr>
          <w:rFonts w:ascii="Cambria" w:hAnsi="Cambria"/>
          <w:sz w:val="20"/>
          <w:szCs w:val="20"/>
        </w:rPr>
        <w:t>scoring high percentile in 12</w:t>
      </w:r>
      <w:r w:rsidRPr="0044010F">
        <w:rPr>
          <w:rFonts w:ascii="Cambria" w:hAnsi="Cambria"/>
          <w:sz w:val="20"/>
          <w:szCs w:val="20"/>
          <w:vertAlign w:val="superscript"/>
        </w:rPr>
        <w:t>th</w:t>
      </w:r>
      <w:ins w:id="39" w:author="Akunthita" w:date="2019-08-02T19:06:00Z">
        <w:r>
          <w:rPr>
            <w:rFonts w:ascii="Cambria" w:hAnsi="Cambria"/>
            <w:sz w:val="20"/>
            <w:szCs w:val="20"/>
          </w:rPr>
          <w:t xml:space="preserve"> </w:t>
        </w:r>
      </w:ins>
      <w:r w:rsidRPr="002915C6">
        <w:rPr>
          <w:rFonts w:ascii="Cambria" w:hAnsi="Cambria"/>
          <w:sz w:val="20"/>
          <w:szCs w:val="20"/>
        </w:rPr>
        <w:t>grade with a grant of INR 5000, Jul 2015</w:t>
      </w:r>
    </w:p>
    <w:p w14:paraId="114DB6DA" w14:textId="77777777" w:rsidR="00CA406F" w:rsidRDefault="00CA406F" w:rsidP="00CA406F">
      <w:pPr>
        <w:pStyle w:val="Default"/>
        <w:jc w:val="both"/>
        <w:rPr>
          <w:ins w:id="40" w:author="Dhiman" w:date="2019-09-13T16:28:00Z"/>
          <w:rFonts w:ascii="Cambria" w:hAnsi="Cambria"/>
          <w:sz w:val="20"/>
          <w:szCs w:val="20"/>
        </w:rPr>
      </w:pPr>
    </w:p>
    <w:p w14:paraId="6D6C7EB1" w14:textId="77777777" w:rsidR="00CA406F" w:rsidRDefault="00CA406F" w:rsidP="00CA406F">
      <w:pPr>
        <w:pStyle w:val="Default"/>
        <w:jc w:val="both"/>
        <w:rPr>
          <w:rFonts w:ascii="Cambria" w:hAnsi="Cambria" w:cs="Arial"/>
          <w:b/>
          <w:color w:val="00000A"/>
          <w:sz w:val="20"/>
          <w:szCs w:val="20"/>
        </w:rPr>
      </w:pPr>
      <w:r>
        <w:rPr>
          <w:rFonts w:ascii="Cambria" w:hAnsi="Cambria" w:cs="Arial"/>
          <w:b/>
          <w:color w:val="00000A"/>
          <w:sz w:val="20"/>
          <w:szCs w:val="20"/>
        </w:rPr>
        <w:t>VOLUNTEER EXPERIENCE</w:t>
      </w:r>
    </w:p>
    <w:p w14:paraId="764540A9" w14:textId="77777777" w:rsidR="00CA406F" w:rsidRPr="002915C6" w:rsidRDefault="00CA406F" w:rsidP="00CA406F">
      <w:pPr>
        <w:pStyle w:val="Default"/>
        <w:numPr>
          <w:ilvl w:val="0"/>
          <w:numId w:val="1"/>
        </w:numPr>
        <w:ind w:left="284" w:hanging="284"/>
        <w:jc w:val="both"/>
        <w:rPr>
          <w:rFonts w:ascii="Cambria" w:hAnsi="Cambria"/>
          <w:sz w:val="20"/>
          <w:szCs w:val="20"/>
        </w:rPr>
      </w:pPr>
      <w:ins w:id="41" w:author="Microsoft Office User" w:date="2019-08-03T14:40:00Z">
        <w:r>
          <w:rPr>
            <w:rFonts w:ascii="Cambria" w:hAnsi="Cambria"/>
            <w:sz w:val="20"/>
            <w:szCs w:val="20"/>
          </w:rPr>
          <w:t xml:space="preserve">Volunteer, </w:t>
        </w:r>
      </w:ins>
      <w:ins w:id="42" w:author="Microsoft Office User" w:date="2019-08-03T14:41:00Z">
        <w:r>
          <w:rPr>
            <w:rFonts w:ascii="Cambria" w:hAnsi="Cambria"/>
            <w:sz w:val="20"/>
            <w:szCs w:val="20"/>
          </w:rPr>
          <w:t>Environmental Awareness</w:t>
        </w:r>
      </w:ins>
      <w:ins w:id="43" w:author="Microsoft Office User" w:date="2019-08-03T14:40:00Z">
        <w:r>
          <w:rPr>
            <w:rFonts w:ascii="Cambria" w:hAnsi="Cambria"/>
            <w:sz w:val="20"/>
            <w:szCs w:val="20"/>
          </w:rPr>
          <w:t>, KITS</w:t>
        </w:r>
      </w:ins>
      <w:ins w:id="44" w:author="Dhiman" w:date="2019-09-13T16:29:00Z">
        <w:r>
          <w:rPr>
            <w:rFonts w:ascii="Cambria" w:hAnsi="Cambria"/>
            <w:sz w:val="20"/>
            <w:szCs w:val="20"/>
          </w:rPr>
          <w:t>:</w:t>
        </w:r>
      </w:ins>
      <w:ins w:id="45" w:author="Microsoft Office User" w:date="2019-08-03T14:40:00Z">
        <w:del w:id="46" w:author="Dhiman" w:date="2019-09-13T16:29:00Z">
          <w:r w:rsidDel="00820D2F">
            <w:rPr>
              <w:rFonts w:ascii="Cambria" w:hAnsi="Cambria"/>
              <w:sz w:val="20"/>
              <w:szCs w:val="20"/>
            </w:rPr>
            <w:delText xml:space="preserve"> –</w:delText>
          </w:r>
        </w:del>
        <w:r>
          <w:rPr>
            <w:rFonts w:ascii="Cambria" w:hAnsi="Cambria"/>
            <w:sz w:val="20"/>
            <w:szCs w:val="20"/>
          </w:rPr>
          <w:t xml:space="preserve"> </w:t>
        </w:r>
      </w:ins>
      <w:ins w:id="47" w:author="Microsoft Office User" w:date="2019-08-03T14:41:00Z">
        <w:r>
          <w:rPr>
            <w:rFonts w:ascii="Cambria" w:hAnsi="Cambria"/>
            <w:sz w:val="20"/>
            <w:szCs w:val="20"/>
          </w:rPr>
          <w:t>H</w:t>
        </w:r>
      </w:ins>
      <w:ins w:id="48" w:author="Microsoft Office User" w:date="2019-08-03T14:40:00Z">
        <w:r>
          <w:rPr>
            <w:rFonts w:ascii="Cambria" w:hAnsi="Cambria"/>
            <w:sz w:val="20"/>
            <w:szCs w:val="20"/>
          </w:rPr>
          <w:t xml:space="preserve">elped in distributing food packages for nearby village </w:t>
        </w:r>
      </w:ins>
      <w:ins w:id="49" w:author="Microsoft Office User" w:date="2019-09-15T19:12:00Z">
        <w:r>
          <w:rPr>
            <w:rFonts w:ascii="Cambria" w:hAnsi="Cambria"/>
            <w:sz w:val="20"/>
            <w:szCs w:val="20"/>
          </w:rPr>
          <w:t>consisting of 50 people</w:t>
        </w:r>
      </w:ins>
      <w:r>
        <w:rPr>
          <w:rFonts w:ascii="Cambria" w:hAnsi="Cambria"/>
          <w:sz w:val="20"/>
          <w:szCs w:val="20"/>
        </w:rPr>
        <w:t xml:space="preserve">, </w:t>
      </w:r>
      <w:ins w:id="50" w:author="Microsoft Office User" w:date="2019-08-03T14:41:00Z">
        <w:r>
          <w:rPr>
            <w:rFonts w:ascii="Cambria" w:hAnsi="Cambria"/>
            <w:sz w:val="20"/>
            <w:szCs w:val="20"/>
          </w:rPr>
          <w:t>Feb 2017</w:t>
        </w:r>
      </w:ins>
    </w:p>
    <w:p w14:paraId="48CF4BD8" w14:textId="77777777" w:rsidR="00CA406F" w:rsidRDefault="00CA406F" w:rsidP="00CA406F">
      <w:pPr>
        <w:pStyle w:val="NoSpacing"/>
        <w:jc w:val="both"/>
        <w:rPr>
          <w:rFonts w:ascii="Cambria" w:eastAsia="Calibri" w:hAnsi="Cambria" w:cs="Arial"/>
          <w:b/>
          <w:bCs/>
          <w:sz w:val="20"/>
          <w:szCs w:val="20"/>
          <w:lang w:val="en-US" w:eastAsia="en-US"/>
        </w:rPr>
      </w:pPr>
    </w:p>
    <w:p w14:paraId="539D78CE" w14:textId="77777777" w:rsidR="00CA406F" w:rsidRDefault="00CA406F" w:rsidP="00CA406F">
      <w:pPr>
        <w:pStyle w:val="NoSpacing"/>
        <w:jc w:val="both"/>
        <w:rPr>
          <w:rFonts w:ascii="Cambria" w:hAnsi="Cambria"/>
          <w:sz w:val="20"/>
          <w:szCs w:val="20"/>
        </w:rPr>
      </w:pPr>
      <w:r>
        <w:rPr>
          <w:rFonts w:ascii="Cambria" w:eastAsia="Calibri" w:hAnsi="Cambria" w:cs="Arial"/>
          <w:b/>
          <w:bCs/>
          <w:sz w:val="20"/>
          <w:szCs w:val="20"/>
          <w:lang w:val="en-US" w:eastAsia="en-US"/>
        </w:rPr>
        <w:t xml:space="preserve">LANGUAGES: </w:t>
      </w:r>
      <w:r>
        <w:rPr>
          <w:rFonts w:ascii="Cambria" w:hAnsi="Cambria" w:cs="Arial"/>
          <w:sz w:val="20"/>
          <w:szCs w:val="20"/>
        </w:rPr>
        <w:t>English, Tamil (Read, Write and Speak)</w:t>
      </w:r>
    </w:p>
    <w:p w14:paraId="2CE5B9DC" w14:textId="77777777" w:rsidR="009F28A9" w:rsidRDefault="009F28A9">
      <w:pPr>
        <w:rPr>
          <w:rFonts w:hint="eastAsia"/>
        </w:rPr>
      </w:pPr>
    </w:p>
    <w:sectPr w:rsidR="009F28A9" w:rsidSect="003018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annan G (IT/Hosur/TVSMotor)" w:date="2020-02-18T16:32:00Z" w:initials="KG(">
    <w:p w14:paraId="0D5C07ED" w14:textId="5B2B4F55" w:rsidR="00F51101" w:rsidRDefault="00F51101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>Need more insight.</w:t>
      </w:r>
    </w:p>
  </w:comment>
  <w:comment w:id="2" w:author="Kannan G (IT/Hosur/TVSMotor)" w:date="2020-02-18T16:19:00Z" w:initials="KG(">
    <w:p w14:paraId="49E773FB" w14:textId="5F62FE01" w:rsidR="0077789E" w:rsidRDefault="0077789E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>Need Clearance on dates when it has been done.</w:t>
      </w:r>
    </w:p>
  </w:comment>
  <w:comment w:id="3" w:author="Kannan G (IT/Hosur/TVSMotor)" w:date="2020-02-18T16:19:00Z" w:initials="KG(">
    <w:p w14:paraId="3B24ED1A" w14:textId="77777777" w:rsidR="005F1CF3" w:rsidRDefault="005F1CF3" w:rsidP="005F1CF3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>Need Clearance on dates when it has been done.</w:t>
      </w:r>
    </w:p>
  </w:comment>
  <w:comment w:id="4" w:author="Kannan G (IT/Hosur/TVSMotor)" w:date="2020-02-18T16:19:00Z" w:initials="KG(">
    <w:p w14:paraId="4793F75A" w14:textId="77777777" w:rsidR="005F1CF3" w:rsidRDefault="005F1CF3" w:rsidP="005F1CF3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>Need Clearance on dates when it has been done.</w:t>
      </w:r>
    </w:p>
  </w:comment>
  <w:comment w:id="5" w:author="Kannan G (IT/Hosur/TVSMotor)" w:date="2020-02-18T16:19:00Z" w:initials="KG(">
    <w:p w14:paraId="07EC8401" w14:textId="77777777" w:rsidR="005F1CF3" w:rsidRDefault="005F1CF3" w:rsidP="005F1CF3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>Need Clearance on dates when it has been done.</w:t>
      </w:r>
    </w:p>
  </w:comment>
  <w:comment w:id="6" w:author="Kannan G (IT/Hosur/TVSMotor)" w:date="2020-02-18T16:19:00Z" w:initials="KG(">
    <w:p w14:paraId="62AC1D07" w14:textId="77777777" w:rsidR="005F1CF3" w:rsidRDefault="005F1CF3" w:rsidP="005F1CF3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>Need Clearance on dates when it has been done.</w:t>
      </w:r>
    </w:p>
  </w:comment>
  <w:comment w:id="7" w:author="Kannan G (IT/Hosur/TVSMotor)" w:date="2020-02-18T16:19:00Z" w:initials="KG(">
    <w:p w14:paraId="2498B27E" w14:textId="77777777" w:rsidR="005F1CF3" w:rsidRDefault="005F1CF3" w:rsidP="005F1CF3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>Need Clearance on dates when it has been done.</w:t>
      </w:r>
    </w:p>
  </w:comment>
  <w:comment w:id="11" w:author="Kannan G (IT/Hosur/TVSMotor)" w:date="2020-02-18T16:09:00Z" w:initials="KG(">
    <w:p w14:paraId="681B92EE" w14:textId="5DE64952" w:rsidR="0003089F" w:rsidRDefault="0003089F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>Need Information on this if any presente</w:t>
      </w:r>
      <w:r>
        <w:rPr>
          <w:rFonts w:hint="eastAsia"/>
        </w:rPr>
        <w:t>d</w:t>
      </w:r>
      <w:r>
        <w:t xml:space="preserve"> inside the company.</w:t>
      </w:r>
    </w:p>
  </w:comment>
  <w:comment w:id="12" w:author="Kannan G (IT/Hosur/TVSMotor)" w:date="2020-02-18T16:09:00Z" w:initials="KG(">
    <w:p w14:paraId="1EA25DCD" w14:textId="4FD5E03D" w:rsidR="00ED18C9" w:rsidRDefault="00ED18C9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 xml:space="preserve">Need Certain Clarifications </w:t>
      </w:r>
    </w:p>
  </w:comment>
  <w:comment w:id="14" w:author="Kannan G (IT/Hosur/TVSMotor)" w:date="2020-02-18T16:37:00Z" w:initials="KG(">
    <w:p w14:paraId="7D180245" w14:textId="3F9D3041" w:rsidR="00852E39" w:rsidRDefault="00852E39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>Need more of it for clarification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5C07ED" w15:done="0"/>
  <w15:commentEx w15:paraId="49E773FB" w15:done="0"/>
  <w15:commentEx w15:paraId="3B24ED1A" w15:done="0"/>
  <w15:commentEx w15:paraId="4793F75A" w15:done="0"/>
  <w15:commentEx w15:paraId="07EC8401" w15:done="0"/>
  <w15:commentEx w15:paraId="62AC1D07" w15:done="0"/>
  <w15:commentEx w15:paraId="2498B27E" w15:done="0"/>
  <w15:commentEx w15:paraId="681B92EE" w15:done="0"/>
  <w15:commentEx w15:paraId="1EA25DCD" w15:done="0"/>
  <w15:commentEx w15:paraId="7D18024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C0F78"/>
    <w:multiLevelType w:val="hybridMultilevel"/>
    <w:tmpl w:val="2A26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3794D"/>
    <w:multiLevelType w:val="multilevel"/>
    <w:tmpl w:val="C874A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A10508"/>
    <w:multiLevelType w:val="hybridMultilevel"/>
    <w:tmpl w:val="6CBABA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nnan G (IT/Hosur/TVSMotor)">
    <w15:presenceInfo w15:providerId="AD" w15:userId="S-1-5-21-1409082233-484061587-725345543-59380"/>
  </w15:person>
  <w15:person w15:author="Dhiman">
    <w15:presenceInfo w15:providerId="None" w15:userId="Dhiman"/>
  </w15:person>
  <w15:person w15:author="Microsoft Office User">
    <w15:presenceInfo w15:providerId="None" w15:userId="Microsoft Office User"/>
  </w15:person>
  <w15:person w15:author="Dhiman Sarbajna">
    <w15:presenceInfo w15:providerId="None" w15:userId="Dhiman Sarbaj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6F"/>
    <w:rsid w:val="0003089F"/>
    <w:rsid w:val="000477E6"/>
    <w:rsid w:val="00052710"/>
    <w:rsid w:val="000529BC"/>
    <w:rsid w:val="0005475A"/>
    <w:rsid w:val="000F78B6"/>
    <w:rsid w:val="00105F26"/>
    <w:rsid w:val="00136271"/>
    <w:rsid w:val="001F4E38"/>
    <w:rsid w:val="002124F4"/>
    <w:rsid w:val="002506CB"/>
    <w:rsid w:val="00253ACD"/>
    <w:rsid w:val="002562E7"/>
    <w:rsid w:val="0026516B"/>
    <w:rsid w:val="0030183D"/>
    <w:rsid w:val="00314A2B"/>
    <w:rsid w:val="00354E57"/>
    <w:rsid w:val="00381FCF"/>
    <w:rsid w:val="003B3A6A"/>
    <w:rsid w:val="003E05DE"/>
    <w:rsid w:val="00404C97"/>
    <w:rsid w:val="0043024E"/>
    <w:rsid w:val="0043392E"/>
    <w:rsid w:val="004417F5"/>
    <w:rsid w:val="00450608"/>
    <w:rsid w:val="00451F77"/>
    <w:rsid w:val="004E3AA3"/>
    <w:rsid w:val="004F5C72"/>
    <w:rsid w:val="005256EC"/>
    <w:rsid w:val="00526741"/>
    <w:rsid w:val="005F1CF3"/>
    <w:rsid w:val="00600594"/>
    <w:rsid w:val="00674518"/>
    <w:rsid w:val="0073356E"/>
    <w:rsid w:val="00764C3B"/>
    <w:rsid w:val="0077789E"/>
    <w:rsid w:val="007B7B3A"/>
    <w:rsid w:val="00852E39"/>
    <w:rsid w:val="009250E6"/>
    <w:rsid w:val="009F28A9"/>
    <w:rsid w:val="00A8147F"/>
    <w:rsid w:val="00AE1233"/>
    <w:rsid w:val="00B76786"/>
    <w:rsid w:val="00B97B6A"/>
    <w:rsid w:val="00BA3787"/>
    <w:rsid w:val="00C54C1E"/>
    <w:rsid w:val="00CA2237"/>
    <w:rsid w:val="00CA406F"/>
    <w:rsid w:val="00D74EBF"/>
    <w:rsid w:val="00EA4A7F"/>
    <w:rsid w:val="00ED18C9"/>
    <w:rsid w:val="00F05801"/>
    <w:rsid w:val="00F51101"/>
    <w:rsid w:val="00F8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C360"/>
  <w15:chartTrackingRefBased/>
  <w15:docId w15:val="{3D28C34A-D7B4-DB49-A485-8FE06892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06F"/>
    <w:rPr>
      <w:rFonts w:ascii="Liberation Serif" w:eastAsia="Arial Unicode MS" w:hAnsi="Liberation Serif" w:cs="Arial Unicode MS"/>
      <w:color w:val="00000A"/>
      <w:kern w:val="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0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06F"/>
    <w:rPr>
      <w:rFonts w:ascii="Times New Roman" w:hAnsi="Times New Roman" w:cs="Times New Roman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CA406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A406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CA406F"/>
    <w:rPr>
      <w:rFonts w:ascii="Liberation Serif" w:eastAsia="Arial Unicode MS" w:hAnsi="Liberation Serif" w:cs="Mangal"/>
      <w:color w:val="00000A"/>
      <w:kern w:val="2"/>
      <w:sz w:val="20"/>
      <w:szCs w:val="18"/>
      <w:lang w:eastAsia="zh-CN" w:bidi="hi-IN"/>
    </w:rPr>
  </w:style>
  <w:style w:type="paragraph" w:styleId="ListParagraph">
    <w:name w:val="List Paragraph"/>
    <w:basedOn w:val="Normal"/>
    <w:qFormat/>
    <w:rsid w:val="00CA406F"/>
    <w:pPr>
      <w:spacing w:after="200"/>
      <w:ind w:left="720"/>
      <w:contextualSpacing/>
    </w:pPr>
  </w:style>
  <w:style w:type="paragraph" w:customStyle="1" w:styleId="Default">
    <w:name w:val="Default"/>
    <w:qFormat/>
    <w:rsid w:val="00CA406F"/>
    <w:rPr>
      <w:rFonts w:ascii="Times New Roman" w:eastAsia="SimSun" w:hAnsi="Times New Roman" w:cs="Times New Roman"/>
      <w:color w:val="000000"/>
      <w:lang w:val="en-US"/>
    </w:rPr>
  </w:style>
  <w:style w:type="paragraph" w:customStyle="1" w:styleId="IndentedNormal">
    <w:name w:val="Indented Normal"/>
    <w:basedOn w:val="Normal"/>
    <w:qFormat/>
    <w:rsid w:val="00CA406F"/>
    <w:pPr>
      <w:keepNext/>
      <w:keepLines/>
      <w:tabs>
        <w:tab w:val="left" w:pos="1710"/>
      </w:tabs>
      <w:jc w:val="both"/>
    </w:pPr>
    <w:rPr>
      <w:rFonts w:ascii="Times New Roman" w:hAnsi="Times New Roman" w:cs="Times New Roman"/>
      <w:sz w:val="20"/>
      <w:lang w:val="en-US"/>
    </w:rPr>
  </w:style>
  <w:style w:type="paragraph" w:styleId="NoSpacing">
    <w:name w:val="No Spacing"/>
    <w:qFormat/>
    <w:rsid w:val="00CA406F"/>
    <w:rPr>
      <w:rFonts w:ascii="Calibri" w:eastAsia="Times New Roman" w:hAnsi="Calibri" w:cs="Times New Roman"/>
      <w:color w:val="00000A"/>
      <w:szCs w:val="22"/>
      <w:lang w:eastAsia="en-IN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CA406F"/>
    <w:rPr>
      <w:rFonts w:cs="Mangal"/>
      <w:sz w:val="20"/>
      <w:szCs w:val="18"/>
    </w:rPr>
  </w:style>
  <w:style w:type="character" w:customStyle="1" w:styleId="CommentTextChar1">
    <w:name w:val="Comment Text Char1"/>
    <w:basedOn w:val="DefaultParagraphFont"/>
    <w:uiPriority w:val="99"/>
    <w:semiHidden/>
    <w:rsid w:val="00CA406F"/>
    <w:rPr>
      <w:rFonts w:ascii="Liberation Serif" w:eastAsia="Arial Unicode MS" w:hAnsi="Liberation Serif" w:cs="Mangal"/>
      <w:color w:val="00000A"/>
      <w:kern w:val="2"/>
      <w:sz w:val="20"/>
      <w:szCs w:val="18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A406F"/>
    <w:rPr>
      <w:color w:val="0563C1" w:themeColor="hyperlink"/>
      <w:u w:val="single"/>
    </w:rPr>
  </w:style>
  <w:style w:type="paragraph" w:customStyle="1" w:styleId="Spacer">
    <w:name w:val="Spacer"/>
    <w:basedOn w:val="Normal"/>
    <w:qFormat/>
    <w:rsid w:val="00052710"/>
    <w:rPr>
      <w:rFonts w:ascii="Verdana" w:eastAsia="MS Mincho" w:hAnsi="Verdana" w:cs="Courier New"/>
      <w:color w:val="auto"/>
      <w:kern w:val="0"/>
      <w:sz w:val="18"/>
      <w:szCs w:val="18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8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8C9"/>
    <w:rPr>
      <w:rFonts w:ascii="Liberation Serif" w:eastAsia="Arial Unicode MS" w:hAnsi="Liberation Serif" w:cs="Mangal"/>
      <w:b/>
      <w:bCs/>
      <w:color w:val="00000A"/>
      <w:kern w:val="2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FC4B9-DFD1-4590-B483-96840540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 G (IT/Hosur/TVSMotor)</cp:lastModifiedBy>
  <cp:revision>150</cp:revision>
  <dcterms:created xsi:type="dcterms:W3CDTF">2020-01-28T13:08:00Z</dcterms:created>
  <dcterms:modified xsi:type="dcterms:W3CDTF">2020-02-18T11:07:00Z</dcterms:modified>
</cp:coreProperties>
</file>